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1A" w:rsidRPr="003D75AF" w:rsidRDefault="00061F1A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rPr>
          <w:b w:val="0"/>
          <w:sz w:val="96"/>
          <w:szCs w:val="96"/>
        </w:rPr>
      </w:pPr>
      <w:bookmarkStart w:id="1" w:name="_Ref471361557"/>
      <w:r w:rsidRPr="003D75AF">
        <w:rPr>
          <w:i/>
          <w:color w:val="0000FF"/>
        </w:rPr>
        <w:t xml:space="preserve"> </w:t>
      </w:r>
      <w:r w:rsidR="00F31D20">
        <w:rPr>
          <w:b w:val="0"/>
          <w:sz w:val="96"/>
          <w:szCs w:val="96"/>
        </w:rPr>
        <w:t>Casos de Uso</w:t>
      </w:r>
      <w:r w:rsidR="003D75AF" w:rsidRPr="003D75AF">
        <w:rPr>
          <w:b w:val="0"/>
          <w:sz w:val="96"/>
          <w:szCs w:val="96"/>
        </w:rPr>
        <w:t xml:space="preserve"> </w:t>
      </w:r>
    </w:p>
    <w:p w:rsidR="00061F1A" w:rsidRPr="003D75AF" w:rsidRDefault="00061F1A">
      <w:pPr>
        <w:pStyle w:val="titulo"/>
        <w:spacing w:before="120"/>
        <w:jc w:val="left"/>
        <w:rPr>
          <w:ins w:id="2" w:author="ms" w:date="1999-11-24T22:32:00Z"/>
        </w:rPr>
      </w:pPr>
    </w:p>
    <w:p w:rsidR="00061F1A" w:rsidRPr="003D75AF" w:rsidRDefault="00061F1A">
      <w:pPr>
        <w:pStyle w:val="titulo"/>
        <w:spacing w:before="120"/>
      </w:pPr>
      <w:r w:rsidRPr="003D75AF">
        <w:t xml:space="preserve"> </w:t>
      </w:r>
    </w:p>
    <w:p w:rsidR="00061F1A" w:rsidRPr="003D75AF" w:rsidRDefault="00061F1A">
      <w:pPr>
        <w:pStyle w:val="titulo"/>
        <w:spacing w:before="120"/>
      </w:pPr>
    </w:p>
    <w:p w:rsidR="00061F1A" w:rsidRPr="003D75AF" w:rsidRDefault="00061F1A">
      <w:pPr>
        <w:pStyle w:val="titulo"/>
        <w:spacing w:before="120"/>
      </w:pPr>
    </w:p>
    <w:p w:rsidR="00061F1A" w:rsidRPr="003D75AF" w:rsidRDefault="00A7682B">
      <w:pPr>
        <w:jc w:val="right"/>
        <w:rPr>
          <w:rFonts w:ascii="Arial" w:hAnsi="Arial" w:cs="Arial"/>
          <w:b/>
          <w:bCs/>
          <w:sz w:val="40"/>
        </w:rPr>
      </w:pPr>
      <w:r w:rsidRPr="003D75AF">
        <w:rPr>
          <w:rFonts w:ascii="Arial" w:hAnsi="Arial" w:cs="Arial"/>
          <w:b/>
          <w:bCs/>
          <w:sz w:val="40"/>
        </w:rPr>
        <w:t>&lt;</w:t>
      </w:r>
      <w:r w:rsidR="00400CEA">
        <w:rPr>
          <w:rFonts w:ascii="Arial" w:hAnsi="Arial" w:cs="Arial"/>
          <w:b/>
          <w:bCs/>
          <w:sz w:val="40"/>
        </w:rPr>
        <w:t>Gerenciamento de TGSI</w:t>
      </w:r>
      <w:r w:rsidRPr="003D75AF">
        <w:rPr>
          <w:rFonts w:ascii="Arial" w:hAnsi="Arial" w:cs="Arial"/>
          <w:b/>
          <w:bCs/>
          <w:sz w:val="40"/>
        </w:rPr>
        <w:t>&gt;</w:t>
      </w:r>
      <w:r w:rsidR="00061F1A" w:rsidRPr="003D75AF">
        <w:rPr>
          <w:rFonts w:ascii="Arial" w:hAnsi="Arial" w:cs="Arial"/>
          <w:b/>
          <w:bCs/>
          <w:sz w:val="40"/>
        </w:rPr>
        <w:t xml:space="preserve"> </w:t>
      </w:r>
    </w:p>
    <w:p w:rsidR="00061F1A" w:rsidRPr="003D75AF" w:rsidRDefault="00061F1A"/>
    <w:p w:rsidR="00061F1A" w:rsidRPr="003D75AF" w:rsidRDefault="00061F1A">
      <w:pPr>
        <w:pStyle w:val="versao"/>
        <w:rPr>
          <w:i/>
          <w:color w:val="0000FF"/>
        </w:rPr>
      </w:pPr>
      <w:r w:rsidRPr="003D75AF">
        <w:t xml:space="preserve">Versão </w:t>
      </w:r>
      <w:r w:rsidR="00400CEA">
        <w:rPr>
          <w:iCs/>
        </w:rPr>
        <w:t>&lt;1.0</w:t>
      </w:r>
      <w:r w:rsidR="00A7682B" w:rsidRPr="003D75AF">
        <w:rPr>
          <w:iCs/>
        </w:rPr>
        <w:t>&gt;</w:t>
      </w:r>
    </w:p>
    <w:p w:rsidR="00061F1A" w:rsidRPr="003D75AF" w:rsidRDefault="00061F1A"/>
    <w:p w:rsidR="00061F1A" w:rsidRPr="003D75AF" w:rsidRDefault="00061F1A">
      <w:pPr>
        <w:pStyle w:val="versao"/>
        <w:rPr>
          <w:i/>
          <w:color w:val="0000FF"/>
        </w:rPr>
      </w:pPr>
    </w:p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/>
    <w:p w:rsidR="00061F1A" w:rsidRPr="003D75AF" w:rsidRDefault="00061F1A">
      <w:pPr>
        <w:sectPr w:rsidR="00061F1A" w:rsidRPr="003D75AF"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61F1A" w:rsidRPr="003D75AF" w:rsidRDefault="00061F1A">
      <w:pPr>
        <w:jc w:val="center"/>
        <w:rPr>
          <w:rFonts w:ascii="Arial" w:hAnsi="Arial" w:cs="Arial"/>
          <w:b/>
          <w:bCs/>
          <w:sz w:val="28"/>
        </w:rPr>
      </w:pPr>
      <w:r w:rsidRPr="003D75AF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2"/>
        <w:gridCol w:w="3969"/>
        <w:gridCol w:w="2410"/>
      </w:tblGrid>
      <w:tr w:rsidR="00061F1A" w:rsidRPr="003D75AF">
        <w:tblPrEx>
          <w:tblCellMar>
            <w:top w:w="0" w:type="dxa"/>
            <w:bottom w:w="0" w:type="dxa"/>
          </w:tblCellMar>
        </w:tblPrEx>
        <w:tc>
          <w:tcPr>
            <w:tcW w:w="1418" w:type="dxa"/>
            <w:shd w:val="pct12" w:color="000000" w:fill="FFFFFF"/>
          </w:tcPr>
          <w:p w:rsidR="00061F1A" w:rsidRPr="003D75AF" w:rsidRDefault="00061F1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61F1A" w:rsidRPr="003D75AF" w:rsidRDefault="00061F1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061F1A" w:rsidRPr="003D75AF" w:rsidRDefault="00061F1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061F1A" w:rsidRPr="003D75AF" w:rsidRDefault="00061F1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Responsável</w:t>
            </w:r>
          </w:p>
        </w:tc>
      </w:tr>
      <w:tr w:rsidR="00061F1A" w:rsidRPr="003D75AF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61F1A" w:rsidRPr="003D75AF" w:rsidRDefault="00400CE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25/08/2015</w:t>
            </w:r>
          </w:p>
        </w:tc>
        <w:tc>
          <w:tcPr>
            <w:tcW w:w="992" w:type="dxa"/>
          </w:tcPr>
          <w:p w:rsidR="00061F1A" w:rsidRPr="003D75AF" w:rsidRDefault="00061F1A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061F1A" w:rsidRPr="003D75AF" w:rsidRDefault="00061F1A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061F1A" w:rsidRPr="003D75AF" w:rsidRDefault="00400CE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Mateus</w:t>
            </w:r>
          </w:p>
        </w:tc>
      </w:tr>
      <w:tr w:rsidR="00061F1A" w:rsidRPr="003D75AF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061F1A" w:rsidRPr="003D75AF" w:rsidRDefault="00A7682B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&lt;data</w:t>
            </w:r>
            <w:r w:rsidR="00400CEA"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992" w:type="dxa"/>
          </w:tcPr>
          <w:p w:rsidR="00061F1A" w:rsidRPr="003D75AF" w:rsidRDefault="00061F1A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061F1A" w:rsidRPr="003D75AF" w:rsidRDefault="00A7682B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&lt;o que foi feito&gt;</w:t>
            </w:r>
          </w:p>
        </w:tc>
        <w:tc>
          <w:tcPr>
            <w:tcW w:w="2410" w:type="dxa"/>
          </w:tcPr>
          <w:p w:rsidR="00061F1A" w:rsidRPr="003D75AF" w:rsidRDefault="00A7682B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&lt;nomes&gt;</w:t>
            </w:r>
          </w:p>
        </w:tc>
      </w:tr>
    </w:tbl>
    <w:p w:rsidR="00061F1A" w:rsidRPr="003D75AF" w:rsidRDefault="00061F1A"/>
    <w:p w:rsidR="00061F1A" w:rsidRPr="003D75AF" w:rsidRDefault="00061F1A"/>
    <w:p w:rsidR="00061F1A" w:rsidRPr="003D75AF" w:rsidRDefault="00061F1A">
      <w:pPr>
        <w:sectPr w:rsidR="00061F1A" w:rsidRPr="003D75A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1"/>
    <w:p w:rsidR="00061F1A" w:rsidRPr="003D75AF" w:rsidRDefault="00061F1A">
      <w:pPr>
        <w:pStyle w:val="conteudo"/>
        <w:outlineLvl w:val="0"/>
      </w:pPr>
      <w:r w:rsidRPr="003D75AF">
        <w:lastRenderedPageBreak/>
        <w:t>Conteúdo</w:t>
      </w:r>
    </w:p>
    <w:p w:rsidR="00F31D20" w:rsidRPr="00E11C00" w:rsidRDefault="00061F1A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 w:rsidRPr="003D75AF">
        <w:rPr>
          <w:b w:val="0"/>
          <w:caps w:val="0"/>
        </w:rPr>
        <w:fldChar w:fldCharType="begin"/>
      </w:r>
      <w:r w:rsidRPr="003D75AF">
        <w:rPr>
          <w:b w:val="0"/>
          <w:caps w:val="0"/>
        </w:rPr>
        <w:instrText xml:space="preserve"> TOC \o "1-3" \h \z </w:instrText>
      </w:r>
      <w:r w:rsidRPr="003D75AF">
        <w:rPr>
          <w:b w:val="0"/>
          <w:caps w:val="0"/>
        </w:rPr>
        <w:fldChar w:fldCharType="separate"/>
      </w:r>
      <w:r w:rsidR="00F31D20">
        <w:rPr>
          <w:noProof/>
        </w:rPr>
        <w:t>1</w:t>
      </w:r>
      <w:r w:rsidR="00F31D20"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 w:rsidR="00F31D20">
        <w:rPr>
          <w:noProof/>
        </w:rPr>
        <w:t>Lista de Requisitos Funcionais</w:t>
      </w:r>
      <w:r w:rsidR="00F31D20">
        <w:rPr>
          <w:noProof/>
        </w:rPr>
        <w:tab/>
      </w:r>
      <w:r w:rsidR="00F31D20">
        <w:rPr>
          <w:noProof/>
        </w:rPr>
        <w:fldChar w:fldCharType="begin"/>
      </w:r>
      <w:r w:rsidR="00F31D20">
        <w:rPr>
          <w:noProof/>
        </w:rPr>
        <w:instrText xml:space="preserve"> PAGEREF _Toc241897252 \h </w:instrText>
      </w:r>
      <w:r w:rsidR="00F31D20">
        <w:rPr>
          <w:noProof/>
        </w:rPr>
      </w:r>
      <w:r w:rsidR="00F31D20">
        <w:rPr>
          <w:noProof/>
        </w:rPr>
        <w:fldChar w:fldCharType="separate"/>
      </w:r>
      <w:r w:rsidR="00F31D20">
        <w:rPr>
          <w:noProof/>
        </w:rPr>
        <w:t>3</w:t>
      </w:r>
      <w:r w:rsidR="00F31D20">
        <w:rPr>
          <w:noProof/>
        </w:rPr>
        <w:fldChar w:fldCharType="end"/>
      </w:r>
    </w:p>
    <w:p w:rsidR="00F31D20" w:rsidRPr="00E11C00" w:rsidRDefault="00F31D20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1D20" w:rsidRPr="00E11C00" w:rsidRDefault="00F31D20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_Toc241897254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F1A" w:rsidRPr="003D75AF" w:rsidRDefault="00061F1A">
      <w:pPr>
        <w:rPr>
          <w:b/>
          <w:caps/>
          <w:sz w:val="20"/>
        </w:rPr>
      </w:pPr>
      <w:r w:rsidRPr="003D75AF">
        <w:rPr>
          <w:b/>
          <w:caps/>
          <w:sz w:val="20"/>
        </w:rPr>
        <w:fldChar w:fldCharType="end"/>
      </w: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Pr="003D75AF" w:rsidRDefault="00061F1A">
      <w:pPr>
        <w:rPr>
          <w:b/>
          <w:caps/>
          <w:sz w:val="20"/>
        </w:rPr>
      </w:pPr>
    </w:p>
    <w:p w:rsidR="00061F1A" w:rsidRDefault="00061F1A">
      <w:pPr>
        <w:rPr>
          <w:b/>
          <w:caps/>
          <w:sz w:val="20"/>
        </w:rPr>
      </w:pPr>
    </w:p>
    <w:p w:rsidR="00400CEA" w:rsidRDefault="00400CEA">
      <w:pPr>
        <w:rPr>
          <w:b/>
          <w:caps/>
          <w:sz w:val="20"/>
        </w:rPr>
      </w:pPr>
    </w:p>
    <w:p w:rsidR="00400CEA" w:rsidRDefault="00400CEA">
      <w:pPr>
        <w:rPr>
          <w:b/>
          <w:caps/>
          <w:sz w:val="20"/>
        </w:rPr>
      </w:pPr>
    </w:p>
    <w:p w:rsidR="00400CEA" w:rsidRDefault="00400CEA">
      <w:pPr>
        <w:rPr>
          <w:b/>
          <w:caps/>
          <w:sz w:val="20"/>
        </w:rPr>
      </w:pPr>
    </w:p>
    <w:p w:rsidR="00400CEA" w:rsidRDefault="00400CEA">
      <w:pPr>
        <w:rPr>
          <w:b/>
          <w:caps/>
          <w:sz w:val="20"/>
        </w:rPr>
      </w:pPr>
    </w:p>
    <w:p w:rsidR="00400CEA" w:rsidRDefault="00400CEA">
      <w:pPr>
        <w:rPr>
          <w:b/>
          <w:caps/>
          <w:sz w:val="20"/>
        </w:rPr>
      </w:pPr>
    </w:p>
    <w:p w:rsidR="00400CEA" w:rsidRPr="003D75AF" w:rsidRDefault="00400CEA">
      <w:pPr>
        <w:rPr>
          <w:b/>
          <w:caps/>
          <w:sz w:val="20"/>
        </w:rPr>
      </w:pPr>
    </w:p>
    <w:p w:rsidR="00F31D20" w:rsidRPr="003D75AF" w:rsidRDefault="00F31D20" w:rsidP="00F31D20">
      <w:pPr>
        <w:pStyle w:val="Ttulo1"/>
      </w:pPr>
      <w:bookmarkStart w:id="3" w:name="_Toc241897252"/>
      <w:r>
        <w:lastRenderedPageBreak/>
        <w:t>Lista de Requisitos Funcionais</w:t>
      </w:r>
      <w:bookmarkEnd w:id="3"/>
    </w:p>
    <w:p w:rsidR="00F31D20" w:rsidRDefault="00F31D20" w:rsidP="00F31D20">
      <w:r w:rsidRPr="00F31D20">
        <w:rPr>
          <w:b/>
        </w:rPr>
        <w:t>RF01</w:t>
      </w:r>
      <w:r w:rsidRPr="00F31D20">
        <w:t>:</w:t>
      </w:r>
      <w:r>
        <w:t xml:space="preserve"> </w:t>
      </w:r>
      <w:r w:rsidR="00400CEA">
        <w:t>O sistema deve permitir ao administrador (desenvolvedor do sistema) cadastrar o primeiro usuário coordenador para que este gerencie os usuários posteriores.</w:t>
      </w:r>
    </w:p>
    <w:p w:rsidR="00F31D20" w:rsidRDefault="00F31D20" w:rsidP="00F31D20">
      <w:r w:rsidRPr="00F31D20">
        <w:rPr>
          <w:b/>
        </w:rPr>
        <w:t>RF02</w:t>
      </w:r>
      <w:r w:rsidR="00400CEA">
        <w:t>: O sistema deve permitir ao coordenador do TGSI cadastrar alunos.</w:t>
      </w:r>
    </w:p>
    <w:p w:rsidR="00400CEA" w:rsidRDefault="00400CEA" w:rsidP="00F31D20">
      <w:r w:rsidRPr="00F31D20">
        <w:rPr>
          <w:b/>
        </w:rPr>
        <w:t>RF0</w:t>
      </w:r>
      <w:r>
        <w:rPr>
          <w:b/>
        </w:rPr>
        <w:t>3</w:t>
      </w:r>
      <w:r>
        <w:t>: O sistema deve permitir ao coordenador do TGSI cadastrar os professores.</w:t>
      </w:r>
    </w:p>
    <w:p w:rsidR="00400CEA" w:rsidRDefault="00400CEA" w:rsidP="00F31D20">
      <w:r w:rsidRPr="00F31D20">
        <w:rPr>
          <w:b/>
        </w:rPr>
        <w:t>RF0</w:t>
      </w:r>
      <w:r>
        <w:rPr>
          <w:b/>
        </w:rPr>
        <w:t>4</w:t>
      </w:r>
      <w:r>
        <w:t xml:space="preserve">: O sistema deve possuir uma tela de </w:t>
      </w:r>
      <w:proofErr w:type="spellStart"/>
      <w:r>
        <w:t>login</w:t>
      </w:r>
      <w:proofErr w:type="spellEnd"/>
      <w:r>
        <w:t xml:space="preserve"> com usuário e senha e após o </w:t>
      </w:r>
      <w:proofErr w:type="spellStart"/>
      <w:r>
        <w:t>login</w:t>
      </w:r>
      <w:proofErr w:type="spellEnd"/>
      <w:r>
        <w:t xml:space="preserve"> o sistema deverá identificar o tipo de usuário(matrícula) e fazer o direcionamento correspondente.</w:t>
      </w:r>
    </w:p>
    <w:p w:rsidR="00400CEA" w:rsidRDefault="00400CEA" w:rsidP="00F31D20">
      <w:r w:rsidRPr="00F31D20">
        <w:rPr>
          <w:b/>
        </w:rPr>
        <w:t>RF0</w:t>
      </w:r>
      <w:r>
        <w:rPr>
          <w:b/>
        </w:rPr>
        <w:t>5</w:t>
      </w:r>
      <w:r>
        <w:t xml:space="preserve">: O sistema deve permitir que todos os usuário cadastrados façam o </w:t>
      </w:r>
      <w:proofErr w:type="spellStart"/>
      <w:r>
        <w:t>login</w:t>
      </w:r>
      <w:proofErr w:type="spellEnd"/>
      <w:r>
        <w:t xml:space="preserve"> no sistema.</w:t>
      </w:r>
    </w:p>
    <w:p w:rsidR="00400CEA" w:rsidRDefault="00400CEA" w:rsidP="00F31D20">
      <w:r w:rsidRPr="00F31D20">
        <w:rPr>
          <w:b/>
        </w:rPr>
        <w:t>RF0</w:t>
      </w:r>
      <w:r>
        <w:rPr>
          <w:b/>
        </w:rPr>
        <w:t>6</w:t>
      </w:r>
      <w:r>
        <w:t xml:space="preserve">: Após o </w:t>
      </w:r>
      <w:proofErr w:type="spellStart"/>
      <w:r>
        <w:t>login</w:t>
      </w:r>
      <w:proofErr w:type="spellEnd"/>
      <w:r>
        <w:t xml:space="preserve"> </w:t>
      </w:r>
      <w:r w:rsidR="00AA675F">
        <w:t>o sistema deverá exibir ao usuário todos os itens que a ele pertencem(Cadastro de Artigo, Cadastro de Projeto de Trabalho).</w:t>
      </w:r>
    </w:p>
    <w:p w:rsidR="00AA675F" w:rsidRDefault="00AA675F" w:rsidP="00F31D20">
      <w:r w:rsidRPr="00F31D20">
        <w:rPr>
          <w:b/>
        </w:rPr>
        <w:t>RF0</w:t>
      </w:r>
      <w:r>
        <w:rPr>
          <w:b/>
        </w:rPr>
        <w:t>7</w:t>
      </w:r>
      <w:r>
        <w:t>: O sistema deve permitir ao coordenador gerenciar as turmas.</w:t>
      </w:r>
    </w:p>
    <w:p w:rsidR="00AA675F" w:rsidRDefault="00AA675F" w:rsidP="00F31D20">
      <w:r w:rsidRPr="00F31D20">
        <w:rPr>
          <w:b/>
        </w:rPr>
        <w:t>RF0</w:t>
      </w:r>
      <w:r>
        <w:rPr>
          <w:b/>
        </w:rPr>
        <w:t>8</w:t>
      </w:r>
      <w:r>
        <w:t>: O sistema deve permitir ao coordenador gerenciar as bancas que irão fazer as avaliações dos projetos.</w:t>
      </w:r>
    </w:p>
    <w:p w:rsidR="00AA675F" w:rsidRDefault="00AA675F" w:rsidP="00F31D20">
      <w:r w:rsidRPr="00F31D20">
        <w:rPr>
          <w:b/>
        </w:rPr>
        <w:t>RF0</w:t>
      </w:r>
      <w:r>
        <w:rPr>
          <w:b/>
        </w:rPr>
        <w:t>9</w:t>
      </w:r>
      <w:r>
        <w:t>: O coordenador terá acesso ao Formulário para Definição do Tema e Professor Orientador.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>10</w:t>
      </w:r>
      <w:r>
        <w:t>: O coordenador terá acesso a Ficha de Avaliação do TGSI.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>11</w:t>
      </w:r>
      <w:r>
        <w:t>: O coordenador terá acesso a Ficha de Avaliação da Proposta para o TGSI.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>12</w:t>
      </w:r>
      <w:r>
        <w:t>: O coordenador terá acesso ao Formulário para Confirmação da Entrega dos Artigos para a Banca de Avaliação.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>13</w:t>
      </w:r>
      <w:r>
        <w:t>: O coordenador terá acesso ao Formulário para Divulgação das Bancas.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 xml:space="preserve">14: </w:t>
      </w:r>
      <w:r>
        <w:t>O coordenador terá acesso ao Formulário para Confirmação da Entrega da Versão Final do TGSI.</w:t>
      </w:r>
    </w:p>
    <w:p w:rsidR="00AA675F" w:rsidRDefault="00AA675F" w:rsidP="00F31D20">
      <w:r w:rsidRPr="00F31D20">
        <w:rPr>
          <w:b/>
        </w:rPr>
        <w:t>RF</w:t>
      </w:r>
      <w:r>
        <w:rPr>
          <w:b/>
        </w:rPr>
        <w:t>15</w:t>
      </w:r>
      <w:r>
        <w:t xml:space="preserve">: O coordenador terá acesso ao Parecer do Orientador para Entrega dos Artigos </w:t>
      </w:r>
      <w:r w:rsidR="009C42CE">
        <w:t>a Banca de Avaliação.</w:t>
      </w:r>
    </w:p>
    <w:p w:rsidR="009C42CE" w:rsidRDefault="009C42CE" w:rsidP="00F31D20">
      <w:r w:rsidRPr="00F31D20">
        <w:rPr>
          <w:b/>
        </w:rPr>
        <w:t>RF</w:t>
      </w:r>
      <w:r>
        <w:rPr>
          <w:b/>
        </w:rPr>
        <w:t>16</w:t>
      </w:r>
      <w:r>
        <w:t>: O coordenador terá acesso a Ficha de Acompanhamento das Orientações do TGSI.</w:t>
      </w:r>
    </w:p>
    <w:p w:rsidR="009C42CE" w:rsidRDefault="009C42CE" w:rsidP="00F31D20">
      <w:r w:rsidRPr="00F31D20">
        <w:rPr>
          <w:b/>
        </w:rPr>
        <w:t>RF</w:t>
      </w:r>
      <w:r>
        <w:rPr>
          <w:b/>
        </w:rPr>
        <w:t>17</w:t>
      </w:r>
      <w:r>
        <w:t>: O coordenador terá acesso ao Modelo de Proposta de TGSI.</w:t>
      </w:r>
    </w:p>
    <w:p w:rsidR="009C42CE" w:rsidRDefault="009C42CE" w:rsidP="00F31D20">
      <w:r w:rsidRPr="00F31D20">
        <w:rPr>
          <w:b/>
        </w:rPr>
        <w:t>RF</w:t>
      </w:r>
      <w:r>
        <w:rPr>
          <w:b/>
        </w:rPr>
        <w:t>18</w:t>
      </w:r>
      <w:r>
        <w:t>: O sistema deverá permitir ao aluno fazer o envio do Projeto de TGSI I.</w:t>
      </w:r>
    </w:p>
    <w:p w:rsidR="009C42CE" w:rsidRDefault="009C42CE" w:rsidP="00F31D20">
      <w:r w:rsidRPr="00F31D20">
        <w:rPr>
          <w:b/>
        </w:rPr>
        <w:t>RF</w:t>
      </w:r>
      <w:r>
        <w:rPr>
          <w:b/>
        </w:rPr>
        <w:t>19</w:t>
      </w:r>
      <w:r>
        <w:t>: O sistema deverá permitir ao coordenador selecionar o professor que irá orientar o aluno ao decorrer do projeto de TGSI.</w:t>
      </w:r>
    </w:p>
    <w:p w:rsidR="009C42CE" w:rsidRDefault="009C42CE" w:rsidP="00F31D20">
      <w:r w:rsidRPr="00F31D20">
        <w:rPr>
          <w:b/>
        </w:rPr>
        <w:t>RF</w:t>
      </w:r>
      <w:r>
        <w:rPr>
          <w:b/>
        </w:rPr>
        <w:t>20</w:t>
      </w:r>
      <w:r>
        <w:t>: O sistema deverá permitir ao aluno o envio do Projeto de TGSI II.</w:t>
      </w:r>
    </w:p>
    <w:p w:rsidR="009C42CE" w:rsidRDefault="009C42CE" w:rsidP="00F31D20">
      <w:r>
        <w:rPr>
          <w:b/>
        </w:rPr>
        <w:t>RF21</w:t>
      </w:r>
      <w:r>
        <w:t>: O sistema deverá permitir ao aluno enviar a Proposta de Trabalho para avaliação.</w:t>
      </w:r>
    </w:p>
    <w:p w:rsidR="009C42CE" w:rsidRDefault="009C42CE" w:rsidP="00F31D20">
      <w:r>
        <w:rPr>
          <w:b/>
        </w:rPr>
        <w:t>RF2</w:t>
      </w:r>
      <w:r w:rsidRPr="00F31D20">
        <w:rPr>
          <w:b/>
        </w:rPr>
        <w:t>2</w:t>
      </w:r>
      <w:r>
        <w:t>: O sistema deverá permitir ao orientador selecionar o aluno que ele deseja acompanhar.</w:t>
      </w:r>
    </w:p>
    <w:p w:rsidR="009C42CE" w:rsidRDefault="009C42CE" w:rsidP="00F31D20">
      <w:r>
        <w:rPr>
          <w:b/>
        </w:rPr>
        <w:t>RF</w:t>
      </w:r>
      <w:r w:rsidRPr="00F31D20">
        <w:rPr>
          <w:b/>
        </w:rPr>
        <w:t>2</w:t>
      </w:r>
      <w:r>
        <w:rPr>
          <w:b/>
        </w:rPr>
        <w:t>3</w:t>
      </w:r>
      <w:r>
        <w:t>: O sistema deverá permitir ao orientador, dar os pareceres em relação ao projeto do aluno. Bem como enviar os mesmos ao aluno.</w:t>
      </w:r>
    </w:p>
    <w:p w:rsidR="00E03989" w:rsidRDefault="00E03989" w:rsidP="00F31D20">
      <w:r w:rsidRPr="00F31D20">
        <w:rPr>
          <w:b/>
        </w:rPr>
        <w:t>RF</w:t>
      </w:r>
      <w:r>
        <w:rPr>
          <w:b/>
        </w:rPr>
        <w:t>24</w:t>
      </w:r>
      <w:r>
        <w:t>: O sistema deverá permitir ao coordenador avaliar os trabalho enviados pelo aluno, inclusive reportando a ele a nota e comentários do mesmo.</w:t>
      </w:r>
    </w:p>
    <w:p w:rsidR="00E03989" w:rsidRDefault="00E03989" w:rsidP="00F31D20">
      <w:r w:rsidRPr="00F31D20">
        <w:rPr>
          <w:b/>
        </w:rPr>
        <w:lastRenderedPageBreak/>
        <w:t>RF</w:t>
      </w:r>
      <w:r>
        <w:rPr>
          <w:b/>
        </w:rPr>
        <w:t>25</w:t>
      </w:r>
      <w:r>
        <w:t>: Os avaliadores poderão mandar as notas e pareceres diretamente ao orientador do aluno.</w:t>
      </w:r>
    </w:p>
    <w:p w:rsidR="00E03989" w:rsidRDefault="00E03989" w:rsidP="00F31D20">
      <w:r w:rsidRPr="00F31D20">
        <w:rPr>
          <w:b/>
        </w:rPr>
        <w:t>RF</w:t>
      </w:r>
      <w:r>
        <w:rPr>
          <w:b/>
        </w:rPr>
        <w:t>26</w:t>
      </w:r>
      <w:r>
        <w:t xml:space="preserve">: Sempre que o aluno fazer o </w:t>
      </w:r>
      <w:proofErr w:type="spellStart"/>
      <w:r>
        <w:t>upload</w:t>
      </w:r>
      <w:proofErr w:type="spellEnd"/>
      <w:r>
        <w:t xml:space="preserve"> de um trabalho, os avaliadores receberão um email, avisando os mesmos da postagem.</w:t>
      </w:r>
    </w:p>
    <w:p w:rsidR="00E03989" w:rsidRPr="00AA675F" w:rsidRDefault="00E03989" w:rsidP="00F31D20">
      <w:r w:rsidRPr="00F31D20">
        <w:rPr>
          <w:b/>
        </w:rPr>
        <w:t>RF</w:t>
      </w:r>
      <w:r>
        <w:rPr>
          <w:b/>
        </w:rPr>
        <w:t>27</w:t>
      </w:r>
      <w:r>
        <w:t>:</w:t>
      </w:r>
    </w:p>
    <w:p w:rsidR="00F31D20" w:rsidRDefault="00F31D20" w:rsidP="00F31D20">
      <w:r>
        <w:t xml:space="preserve">... </w:t>
      </w:r>
    </w:p>
    <w:p w:rsidR="00F31D20" w:rsidRDefault="00F31D20" w:rsidP="00F31D20">
      <w:proofErr w:type="spellStart"/>
      <w:r w:rsidRPr="00F31D20">
        <w:rPr>
          <w:b/>
        </w:rPr>
        <w:t>RFn</w:t>
      </w:r>
      <w:proofErr w:type="spellEnd"/>
      <w:r>
        <w:t>: &lt;nome do requisito&gt;</w:t>
      </w:r>
    </w:p>
    <w:p w:rsidR="00061F1A" w:rsidRPr="00E03989" w:rsidRDefault="00061F1A">
      <w:pPr>
        <w:rPr>
          <w:b/>
          <w:caps/>
          <w:sz w:val="20"/>
          <w:u w:val="single"/>
        </w:rPr>
      </w:pPr>
    </w:p>
    <w:p w:rsidR="00061F1A" w:rsidRPr="003D75AF" w:rsidRDefault="00061F1A"/>
    <w:p w:rsidR="00061F1A" w:rsidRPr="003D75AF" w:rsidRDefault="00F31D20">
      <w:pPr>
        <w:pStyle w:val="Ttulo1"/>
      </w:pPr>
      <w:bookmarkStart w:id="4" w:name="_Toc241897253"/>
      <w:r>
        <w:t>Caso de Uso: &lt;nome&gt;</w:t>
      </w:r>
      <w:bookmarkEnd w:id="4"/>
    </w:p>
    <w:p w:rsidR="00061F1A" w:rsidRDefault="00F31D20" w:rsidP="00A7682B">
      <w:r w:rsidRPr="00F31D20">
        <w:rPr>
          <w:b/>
        </w:rPr>
        <w:t>Atores</w:t>
      </w:r>
      <w:r>
        <w:t>:  &lt;lista de atores&gt;</w:t>
      </w:r>
    </w:p>
    <w:p w:rsidR="00F31D20" w:rsidRDefault="00F31D20" w:rsidP="00A7682B">
      <w:r w:rsidRPr="00F31D20">
        <w:rPr>
          <w:b/>
        </w:rPr>
        <w:t>Pré-condições</w:t>
      </w:r>
      <w:r>
        <w:t>: &lt;lista de pré-condições se existir&gt;</w:t>
      </w:r>
    </w:p>
    <w:p w:rsidR="00F31D20" w:rsidRDefault="00F31D20" w:rsidP="00A7682B">
      <w:r w:rsidRPr="00F31D20">
        <w:rPr>
          <w:b/>
        </w:rPr>
        <w:t>Pós-condições</w:t>
      </w:r>
      <w:r>
        <w:t>: &lt;lista de pós-condições se existir&gt;</w:t>
      </w:r>
    </w:p>
    <w:p w:rsidR="00F31D20" w:rsidRDefault="00F31D20" w:rsidP="00A7682B">
      <w:r w:rsidRPr="00F31D20">
        <w:rPr>
          <w:b/>
        </w:rPr>
        <w:t>Requisito</w:t>
      </w:r>
      <w:r>
        <w:t>: &lt;numero do requisito (ou requisitos) de acordo com a seção 1&gt;</w:t>
      </w:r>
    </w:p>
    <w:p w:rsidR="00F31D20" w:rsidRDefault="00F31D20" w:rsidP="00A7682B">
      <w:r w:rsidRPr="00F31D20">
        <w:rPr>
          <w:b/>
        </w:rPr>
        <w:t>Fluxo Principal</w:t>
      </w:r>
      <w:r>
        <w:t>:</w:t>
      </w:r>
    </w:p>
    <w:p w:rsidR="00F31D20" w:rsidRDefault="00F31D20" w:rsidP="00A7682B">
      <w:r>
        <w:t>1.</w:t>
      </w:r>
    </w:p>
    <w:p w:rsidR="00F31D20" w:rsidRDefault="00F31D20" w:rsidP="00A7682B">
      <w:r>
        <w:t>2.</w:t>
      </w:r>
    </w:p>
    <w:p w:rsidR="00F31D20" w:rsidRDefault="00F31D20" w:rsidP="00A7682B">
      <w:r>
        <w:t>...</w:t>
      </w:r>
    </w:p>
    <w:p w:rsidR="00F31D20" w:rsidRDefault="00F31D20" w:rsidP="00A7682B">
      <w:r>
        <w:t>n.</w:t>
      </w:r>
    </w:p>
    <w:p w:rsidR="00F31D20" w:rsidRPr="003D75AF" w:rsidRDefault="00F31D20" w:rsidP="00A7682B">
      <w:r w:rsidRPr="00F31D20">
        <w:rPr>
          <w:b/>
        </w:rPr>
        <w:t>Fluxo Alternativo</w:t>
      </w:r>
      <w:r>
        <w:t>: &lt;descrição dos fluxos alternativos&gt;</w:t>
      </w:r>
    </w:p>
    <w:p w:rsidR="00061F1A" w:rsidRPr="003D75AF" w:rsidRDefault="00061F1A" w:rsidP="00A7682B"/>
    <w:p w:rsidR="00061F1A" w:rsidRPr="003D75AF" w:rsidRDefault="00F31D20" w:rsidP="00061F1A">
      <w:pPr>
        <w:pStyle w:val="Ttulo1"/>
      </w:pPr>
      <w:bookmarkStart w:id="5" w:name="_Toc241897254"/>
      <w:r>
        <w:t>Caso de Uso: &lt;nome&gt;</w:t>
      </w:r>
      <w:bookmarkEnd w:id="5"/>
    </w:p>
    <w:p w:rsidR="00F31D20" w:rsidRDefault="00F31D20" w:rsidP="00F31D20">
      <w:r w:rsidRPr="00F31D20">
        <w:rPr>
          <w:b/>
        </w:rPr>
        <w:t>Atores</w:t>
      </w:r>
      <w:r>
        <w:t>:  &lt;lista de atores&gt;</w:t>
      </w:r>
    </w:p>
    <w:p w:rsidR="00F31D20" w:rsidRDefault="00F31D20" w:rsidP="00F31D20">
      <w:r w:rsidRPr="00F31D20">
        <w:rPr>
          <w:b/>
        </w:rPr>
        <w:t>Pré-condições</w:t>
      </w:r>
      <w:r>
        <w:t>: &lt;lista de pré-condições se existir&gt;</w:t>
      </w:r>
    </w:p>
    <w:p w:rsidR="00F31D20" w:rsidRDefault="00F31D20" w:rsidP="00F31D20">
      <w:r w:rsidRPr="00F31D20">
        <w:rPr>
          <w:b/>
        </w:rPr>
        <w:t>Pós-condições</w:t>
      </w:r>
      <w:r>
        <w:t>: &lt;lista de pós-condições se existir&gt;</w:t>
      </w:r>
    </w:p>
    <w:p w:rsidR="00F31D20" w:rsidRDefault="00F31D20" w:rsidP="00F31D20">
      <w:r w:rsidRPr="00F31D20">
        <w:rPr>
          <w:b/>
        </w:rPr>
        <w:t>Requisito</w:t>
      </w:r>
      <w:r>
        <w:t>: &lt;numero do requisito (ou requisitos) de acordo com a seção 1&gt;</w:t>
      </w:r>
    </w:p>
    <w:p w:rsidR="00F31D20" w:rsidRDefault="00F31D20" w:rsidP="00F31D20">
      <w:r w:rsidRPr="00F31D20">
        <w:rPr>
          <w:b/>
        </w:rPr>
        <w:t>Fluxo Principal</w:t>
      </w:r>
      <w:r>
        <w:t>:</w:t>
      </w:r>
    </w:p>
    <w:p w:rsidR="00F31D20" w:rsidRDefault="00F31D20" w:rsidP="00F31D20">
      <w:r>
        <w:t>1.</w:t>
      </w:r>
    </w:p>
    <w:p w:rsidR="00F31D20" w:rsidRDefault="00F31D20" w:rsidP="00F31D20">
      <w:r>
        <w:t>2.</w:t>
      </w:r>
    </w:p>
    <w:p w:rsidR="00F31D20" w:rsidRDefault="00F31D20" w:rsidP="00F31D20">
      <w:r>
        <w:t>...</w:t>
      </w:r>
    </w:p>
    <w:p w:rsidR="00F31D20" w:rsidRDefault="00F31D20" w:rsidP="00F31D20">
      <w:r>
        <w:t>n.</w:t>
      </w:r>
    </w:p>
    <w:p w:rsidR="00F31D20" w:rsidRPr="003D75AF" w:rsidRDefault="00F31D20" w:rsidP="00F31D20">
      <w:r w:rsidRPr="00F31D20">
        <w:rPr>
          <w:b/>
        </w:rPr>
        <w:t>Fluxo Alternativo</w:t>
      </w:r>
      <w:r>
        <w:t>: &lt;descrição dos fluxos alternativos&gt;</w:t>
      </w:r>
    </w:p>
    <w:p w:rsidR="00061F1A" w:rsidRPr="003D75AF" w:rsidRDefault="00061F1A"/>
    <w:sectPr w:rsidR="00061F1A" w:rsidRPr="003D75AF">
      <w:headerReference w:type="default" r:id="rId7"/>
      <w:footerReference w:type="default" r:id="rId8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C00" w:rsidRDefault="00E11C00">
      <w:pPr>
        <w:spacing w:before="0" w:after="0"/>
      </w:pPr>
      <w:r>
        <w:separator/>
      </w:r>
    </w:p>
  </w:endnote>
  <w:endnote w:type="continuationSeparator" w:id="1">
    <w:p w:rsidR="00E11C00" w:rsidRDefault="00E11C0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503"/>
      <w:gridCol w:w="4783"/>
    </w:tblGrid>
    <w:tr w:rsidR="00061F1A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61F1A" w:rsidRDefault="00F31D20">
          <w:pPr>
            <w:pStyle w:val="Rodap"/>
            <w:rPr>
              <w:snapToGrid w:val="0"/>
              <w:lang w:eastAsia="en-US"/>
            </w:rPr>
          </w:pPr>
          <w:r>
            <w:t>Casos de Uso</w:t>
          </w:r>
        </w:p>
        <w:p w:rsidR="00061F1A" w:rsidRDefault="00061F1A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061F1A" w:rsidRDefault="00061F1A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398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0398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061F1A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:rsidR="00061F1A" w:rsidRDefault="00061F1A">
          <w:pPr>
            <w:pStyle w:val="Rodap"/>
          </w:pPr>
        </w:p>
      </w:tc>
      <w:tc>
        <w:tcPr>
          <w:tcW w:w="4783" w:type="dxa"/>
          <w:vAlign w:val="bottom"/>
        </w:tcPr>
        <w:p w:rsidR="00061F1A" w:rsidRDefault="00061F1A">
          <w:pPr>
            <w:pStyle w:val="Rodap"/>
            <w:jc w:val="right"/>
          </w:pPr>
        </w:p>
      </w:tc>
    </w:tr>
  </w:tbl>
  <w:p w:rsidR="00061F1A" w:rsidRDefault="00061F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C00" w:rsidRDefault="00E11C00">
      <w:pPr>
        <w:spacing w:before="0" w:after="0"/>
      </w:pPr>
      <w:r>
        <w:separator/>
      </w:r>
    </w:p>
  </w:footnote>
  <w:footnote w:type="continuationSeparator" w:id="1">
    <w:p w:rsidR="00E11C00" w:rsidRDefault="00E11C0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1A" w:rsidRDefault="00061F1A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7"/>
  </w:num>
  <w:num w:numId="5">
    <w:abstractNumId w:val="33"/>
  </w:num>
  <w:num w:numId="6">
    <w:abstractNumId w:val="1"/>
  </w:num>
  <w:num w:numId="7">
    <w:abstractNumId w:val="25"/>
  </w:num>
  <w:num w:numId="8">
    <w:abstractNumId w:val="4"/>
  </w:num>
  <w:num w:numId="9">
    <w:abstractNumId w:val="36"/>
  </w:num>
  <w:num w:numId="10">
    <w:abstractNumId w:val="14"/>
  </w:num>
  <w:num w:numId="11">
    <w:abstractNumId w:val="30"/>
  </w:num>
  <w:num w:numId="12">
    <w:abstractNumId w:val="34"/>
  </w:num>
  <w:num w:numId="13">
    <w:abstractNumId w:val="0"/>
  </w:num>
  <w:num w:numId="14">
    <w:abstractNumId w:val="13"/>
  </w:num>
  <w:num w:numId="15">
    <w:abstractNumId w:val="29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1"/>
  </w:num>
  <w:num w:numId="23">
    <w:abstractNumId w:val="22"/>
  </w:num>
  <w:num w:numId="24">
    <w:abstractNumId w:val="12"/>
  </w:num>
  <w:num w:numId="25">
    <w:abstractNumId w:val="18"/>
  </w:num>
  <w:num w:numId="26">
    <w:abstractNumId w:val="37"/>
  </w:num>
  <w:num w:numId="27">
    <w:abstractNumId w:val="5"/>
  </w:num>
  <w:num w:numId="28">
    <w:abstractNumId w:val="24"/>
  </w:num>
  <w:num w:numId="29">
    <w:abstractNumId w:val="8"/>
  </w:num>
  <w:num w:numId="30">
    <w:abstractNumId w:val="15"/>
  </w:num>
  <w:num w:numId="31">
    <w:abstractNumId w:val="28"/>
  </w:num>
  <w:num w:numId="32">
    <w:abstractNumId w:val="35"/>
  </w:num>
  <w:num w:numId="33">
    <w:abstractNumId w:val="32"/>
  </w:num>
  <w:num w:numId="34">
    <w:abstractNumId w:val="10"/>
  </w:num>
  <w:num w:numId="35">
    <w:abstractNumId w:val="21"/>
  </w:num>
  <w:num w:numId="36">
    <w:abstractNumId w:val="16"/>
  </w:num>
  <w:num w:numId="37">
    <w:abstractNumId w:val="20"/>
  </w:num>
  <w:num w:numId="38">
    <w:abstractNumId w:val="31"/>
  </w:num>
  <w:num w:numId="39">
    <w:abstractNumId w:val="19"/>
  </w:num>
  <w:num w:numId="40">
    <w:abstractNumId w:val="6"/>
  </w:num>
  <w:num w:numId="41">
    <w:abstractNumId w:val="17"/>
  </w:num>
  <w:num w:numId="42">
    <w:abstractNumId w:val="23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682B"/>
    <w:rsid w:val="00061F1A"/>
    <w:rsid w:val="00175A17"/>
    <w:rsid w:val="003D75AF"/>
    <w:rsid w:val="00400CEA"/>
    <w:rsid w:val="00697185"/>
    <w:rsid w:val="00946039"/>
    <w:rsid w:val="009C42CE"/>
    <w:rsid w:val="009D1562"/>
    <w:rsid w:val="00A464B2"/>
    <w:rsid w:val="00A7682B"/>
    <w:rsid w:val="00AA675F"/>
    <w:rsid w:val="00C9324E"/>
    <w:rsid w:val="00E03989"/>
    <w:rsid w:val="00E11C00"/>
    <w:rsid w:val="00F3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0</TotalTime>
  <Pages>5</Pages>
  <Words>573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o Plano do projeto</vt:lpstr>
      <vt:lpstr>Template para o Plano do projeto</vt:lpstr>
    </vt:vector>
  </TitlesOfParts>
  <Company> 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Windows User</cp:lastModifiedBy>
  <cp:revision>2</cp:revision>
  <cp:lastPrinted>2003-08-11T20:30:00Z</cp:lastPrinted>
  <dcterms:created xsi:type="dcterms:W3CDTF">2015-08-26T03:34:00Z</dcterms:created>
  <dcterms:modified xsi:type="dcterms:W3CDTF">2015-08-26T03:34:00Z</dcterms:modified>
</cp:coreProperties>
</file>