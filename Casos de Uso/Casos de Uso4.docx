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63" w:rsidRPr="003D75AF" w:rsidRDefault="000E7C63" w:rsidP="000E7C63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rPr>
          <w:b w:val="0"/>
          <w:sz w:val="96"/>
          <w:szCs w:val="96"/>
        </w:rPr>
      </w:pPr>
      <w:bookmarkStart w:id="0" w:name="_Ref471361557"/>
      <w:r>
        <w:rPr>
          <w:b w:val="0"/>
          <w:sz w:val="96"/>
          <w:szCs w:val="96"/>
        </w:rPr>
        <w:t>Casos de Uso</w:t>
      </w:r>
      <w:r w:rsidRPr="003D75AF">
        <w:rPr>
          <w:b w:val="0"/>
          <w:sz w:val="96"/>
          <w:szCs w:val="96"/>
        </w:rPr>
        <w:t xml:space="preserve"> </w:t>
      </w:r>
    </w:p>
    <w:p w:rsidR="000E7C63" w:rsidRPr="003D75AF" w:rsidRDefault="000E7C63" w:rsidP="000E7C63">
      <w:pPr>
        <w:pStyle w:val="titulo"/>
        <w:spacing w:before="120"/>
        <w:jc w:val="left"/>
        <w:rPr>
          <w:ins w:id="1" w:author="ms" w:date="1999-11-24T22:32:00Z"/>
        </w:rPr>
      </w:pPr>
    </w:p>
    <w:p w:rsidR="000E7C63" w:rsidRPr="003D75AF" w:rsidRDefault="000E7C63" w:rsidP="000E7C63">
      <w:pPr>
        <w:pStyle w:val="titulo"/>
        <w:spacing w:before="120"/>
      </w:pPr>
      <w:r w:rsidRPr="003D75AF">
        <w:t xml:space="preserve"> </w:t>
      </w: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jc w:val="right"/>
        <w:rPr>
          <w:rFonts w:ascii="Arial" w:hAnsi="Arial" w:cs="Arial"/>
          <w:b/>
          <w:bCs/>
          <w:sz w:val="40"/>
        </w:rPr>
      </w:pPr>
      <w:r w:rsidRPr="003D75AF">
        <w:rPr>
          <w:rFonts w:ascii="Arial" w:hAnsi="Arial" w:cs="Arial"/>
          <w:b/>
          <w:bCs/>
          <w:sz w:val="40"/>
        </w:rPr>
        <w:t>&lt;</w:t>
      </w:r>
      <w:r>
        <w:rPr>
          <w:rFonts w:ascii="Arial" w:hAnsi="Arial" w:cs="Arial"/>
          <w:b/>
          <w:bCs/>
          <w:sz w:val="40"/>
        </w:rPr>
        <w:t>Gerenciamento de TGSI</w:t>
      </w:r>
      <w:r w:rsidRPr="003D75AF">
        <w:rPr>
          <w:rFonts w:ascii="Arial" w:hAnsi="Arial" w:cs="Arial"/>
          <w:b/>
          <w:bCs/>
          <w:sz w:val="40"/>
        </w:rPr>
        <w:t xml:space="preserve">&gt; 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  <w:r w:rsidRPr="003D75AF">
        <w:t xml:space="preserve">Versão </w:t>
      </w:r>
      <w:r>
        <w:rPr>
          <w:iCs/>
        </w:rPr>
        <w:t>&lt;</w:t>
      </w:r>
      <w:r w:rsidR="00EE0A2E">
        <w:rPr>
          <w:iCs/>
        </w:rPr>
        <w:t>4</w:t>
      </w:r>
      <w:r>
        <w:rPr>
          <w:iCs/>
        </w:rPr>
        <w:t>.0</w:t>
      </w:r>
      <w:r w:rsidRPr="003D75AF">
        <w:rPr>
          <w:iCs/>
        </w:rPr>
        <w:t>&gt;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E7C63" w:rsidRPr="003D75AF" w:rsidRDefault="000E7C63" w:rsidP="000E7C63">
      <w:pPr>
        <w:jc w:val="center"/>
        <w:rPr>
          <w:rFonts w:ascii="Arial" w:hAnsi="Arial" w:cs="Arial"/>
          <w:b/>
          <w:bCs/>
          <w:sz w:val="28"/>
        </w:rPr>
      </w:pPr>
      <w:r w:rsidRPr="003D75AF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2"/>
        <w:gridCol w:w="992"/>
        <w:gridCol w:w="3969"/>
        <w:gridCol w:w="2410"/>
      </w:tblGrid>
      <w:tr w:rsidR="000E7C63" w:rsidRPr="003D75AF" w:rsidTr="00A569FC">
        <w:tc>
          <w:tcPr>
            <w:tcW w:w="156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Responsável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25/08/2015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Mateus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&lt;01/09/2015&gt;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dos casos de Uso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Juliana</w:t>
            </w:r>
          </w:p>
        </w:tc>
      </w:tr>
    </w:tbl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0E7C63" w:rsidRPr="003D75AF" w:rsidRDefault="000E7C63" w:rsidP="000E7C63">
      <w:pPr>
        <w:pStyle w:val="conteudo"/>
        <w:outlineLvl w:val="0"/>
      </w:pPr>
      <w:r w:rsidRPr="003D75AF">
        <w:lastRenderedPageBreak/>
        <w:t>Conteúdo</w:t>
      </w:r>
    </w:p>
    <w:p w:rsidR="000E7C63" w:rsidRPr="00E11C00" w:rsidRDefault="007E2849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 w:rsidRPr="007E2849">
        <w:rPr>
          <w:b w:val="0"/>
          <w:caps w:val="0"/>
        </w:rPr>
        <w:fldChar w:fldCharType="begin"/>
      </w:r>
      <w:r w:rsidR="000E7C63" w:rsidRPr="003D75AF">
        <w:rPr>
          <w:b w:val="0"/>
          <w:caps w:val="0"/>
        </w:rPr>
        <w:instrText xml:space="preserve"> TOC \o "1-3" \h \z </w:instrText>
      </w:r>
      <w:r w:rsidRPr="007E2849">
        <w:rPr>
          <w:b w:val="0"/>
          <w:caps w:val="0"/>
        </w:rPr>
        <w:fldChar w:fldCharType="separate"/>
      </w:r>
      <w:r w:rsidR="000E7C63">
        <w:rPr>
          <w:noProof/>
        </w:rPr>
        <w:t>1</w:t>
      </w:r>
      <w:r w:rsidR="000E7C63"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 w:rsidR="000E7C63">
        <w:rPr>
          <w:noProof/>
        </w:rPr>
        <w:t>Lista de Requisitos Funcionais</w:t>
      </w:r>
      <w:r w:rsidR="000E7C63">
        <w:rPr>
          <w:noProof/>
        </w:rPr>
        <w:tab/>
      </w:r>
      <w:r>
        <w:rPr>
          <w:noProof/>
        </w:rPr>
        <w:fldChar w:fldCharType="begin"/>
      </w:r>
      <w:r w:rsidR="000E7C63">
        <w:rPr>
          <w:noProof/>
        </w:rPr>
        <w:instrText xml:space="preserve"> PAGEREF _Toc241897252 \h </w:instrText>
      </w:r>
      <w:r>
        <w:rPr>
          <w:noProof/>
        </w:rPr>
      </w:r>
      <w:r>
        <w:rPr>
          <w:noProof/>
        </w:rPr>
        <w:fldChar w:fldCharType="separate"/>
      </w:r>
      <w:r w:rsidR="000E7C63">
        <w:rPr>
          <w:noProof/>
        </w:rPr>
        <w:t>3</w:t>
      </w:r>
      <w:r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 w:rsidR="007E2849">
        <w:rPr>
          <w:noProof/>
        </w:rPr>
        <w:fldChar w:fldCharType="begin"/>
      </w:r>
      <w:r>
        <w:rPr>
          <w:noProof/>
        </w:rPr>
        <w:instrText xml:space="preserve"> PAGEREF _Toc241897253 \h </w:instrText>
      </w:r>
      <w:r w:rsidR="007E2849">
        <w:rPr>
          <w:noProof/>
        </w:rPr>
      </w:r>
      <w:r w:rsidR="007E2849">
        <w:rPr>
          <w:noProof/>
        </w:rPr>
        <w:fldChar w:fldCharType="separate"/>
      </w:r>
      <w:r>
        <w:rPr>
          <w:noProof/>
        </w:rPr>
        <w:t>4</w:t>
      </w:r>
      <w:r w:rsidR="007E2849"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 w:rsidR="007E2849">
        <w:rPr>
          <w:noProof/>
        </w:rPr>
        <w:fldChar w:fldCharType="begin"/>
      </w:r>
      <w:r>
        <w:rPr>
          <w:noProof/>
        </w:rPr>
        <w:instrText xml:space="preserve"> PAGEREF _Toc241897254 \h </w:instrText>
      </w:r>
      <w:r w:rsidR="007E2849">
        <w:rPr>
          <w:noProof/>
        </w:rPr>
      </w:r>
      <w:r w:rsidR="007E2849">
        <w:rPr>
          <w:noProof/>
        </w:rPr>
        <w:fldChar w:fldCharType="separate"/>
      </w:r>
      <w:r>
        <w:rPr>
          <w:noProof/>
        </w:rPr>
        <w:t>4</w:t>
      </w:r>
      <w:r w:rsidR="007E2849">
        <w:rPr>
          <w:noProof/>
        </w:rPr>
        <w:fldChar w:fldCharType="end"/>
      </w:r>
    </w:p>
    <w:p w:rsidR="000E7C63" w:rsidRPr="003D75AF" w:rsidRDefault="007E2849" w:rsidP="000E7C63">
      <w:pPr>
        <w:rPr>
          <w:b/>
          <w:caps/>
          <w:sz w:val="20"/>
        </w:rPr>
      </w:pPr>
      <w:r w:rsidRPr="003D75AF">
        <w:rPr>
          <w:b/>
          <w:caps/>
          <w:sz w:val="20"/>
        </w:rPr>
        <w:fldChar w:fldCharType="end"/>
      </w:r>
    </w:p>
    <w:p w:rsidR="000E7C63" w:rsidRPr="003D75AF" w:rsidRDefault="000E7C63" w:rsidP="000E7C63">
      <w:pPr>
        <w:pStyle w:val="Ttulo1"/>
      </w:pPr>
      <w:bookmarkStart w:id="2" w:name="_Toc241897252"/>
      <w:r>
        <w:t>Lista de Requisitos Funcionais</w:t>
      </w:r>
      <w:bookmarkEnd w:id="2"/>
    </w:p>
    <w:p w:rsidR="000E7C63" w:rsidRDefault="000E7C63" w:rsidP="00DB0009">
      <w:pPr>
        <w:pStyle w:val="PargrafodaLista"/>
      </w:pP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1</w:t>
      </w:r>
      <w:r>
        <w:t>: O sistema deve permitir ao coordenador do TGSI cadastrar usuários (alunos e professores).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2</w:t>
      </w:r>
      <w:r>
        <w:t>: O sistema deve possuir uma tela de login com usuário e senha e após o login o sistema deverá identificar o tipo de usuário(matrícula) e fazer o direcionamento correspondente.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3</w:t>
      </w:r>
      <w:r>
        <w:t>: O sistema deve permitir que todos os usuário cadastrados façam o login no sistema.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4</w:t>
      </w:r>
      <w:r>
        <w:t>: Após o login o sistema deverá exibir ao usuário todos os itens que a ele pertencem(Cadastro de Artigo, Cadastro de Projeto de Trabalho).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5</w:t>
      </w:r>
      <w:r>
        <w:t>: O sistema deve permitir ao coordenador gerenciar as turmas.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6</w:t>
      </w:r>
      <w:r>
        <w:t>: O sistema deve permitir ao coordenador gerenciar as bancas que irão fazer as avaliações dos projetos.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7</w:t>
      </w:r>
      <w:r>
        <w:t>: O coordenador terá acesso ao Formulário para Definição do Tema e Professor Orientador.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8</w:t>
      </w:r>
      <w:r>
        <w:t>: O coordenador terá acesso a Ficha de Avaliação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9</w:t>
      </w:r>
      <w:r>
        <w:t>: O coordenador terá acesso a Ficha de Avaliação da Proposta para 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RF1</w:t>
      </w:r>
      <w:r w:rsidR="00DB0009">
        <w:rPr>
          <w:b/>
        </w:rPr>
        <w:t>0</w:t>
      </w:r>
      <w:r>
        <w:t>: O coordenador terá acesso ao Formulário para Confirmação da Entrega dos Artigos para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1</w:t>
      </w:r>
      <w:r>
        <w:t>: O coordenador terá acesso ao Formulário para Divulgação das Bancas.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12</w:t>
      </w:r>
      <w:r w:rsidRPr="00AF4599">
        <w:rPr>
          <w:b/>
        </w:rPr>
        <w:t xml:space="preserve">: </w:t>
      </w:r>
      <w:r>
        <w:t>O coordenador terá acesso ao Formulário para Confirmação da Entrega da Versão Final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3</w:t>
      </w:r>
      <w:r>
        <w:t>: O coordenador terá acesso ao Parecer do Orientador para Entrega dos Artigos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4</w:t>
      </w:r>
      <w:r>
        <w:t>: O coordenador terá acesso a Ficha de Acompanhamento das Orientações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5</w:t>
      </w:r>
      <w:r>
        <w:t>: O coordenador terá acesso ao Modelo de Proposta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6</w:t>
      </w:r>
      <w:r>
        <w:t>: O sistema deverá permitir ao aluno fazer o envio do Projeto de TGSI 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7</w:t>
      </w:r>
      <w:r>
        <w:t>: O sistema deverá permitir ao coordenador selecionar o professor que irá orientar o aluno ao decorrer do projeto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8</w:t>
      </w:r>
      <w:r>
        <w:t>: O sistema deverá permitir ao aluno o envio do Projeto de TGSI II.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>
        <w:rPr>
          <w:b/>
        </w:rPr>
        <w:t>RF</w:t>
      </w:r>
      <w:r w:rsidR="00DB0009">
        <w:rPr>
          <w:b/>
        </w:rPr>
        <w:t>19</w:t>
      </w:r>
      <w:r>
        <w:t>: O sistema deverá permitir ao aluno enviar a Proposta de Trabalho para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0</w:t>
      </w:r>
      <w:r>
        <w:t>: O sistema deverá permitir ao orientador, dar os pareceres em relação ao projeto do aluno. Bem como enviar os mesmos ao aluno.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1</w:t>
      </w:r>
      <w:r>
        <w:t>: O sistema deverá permitir ao orientador avaliar os trabalhos enviados pelo aluno, inclusive reportando a ele a nota e comentários do mesmo.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2</w:t>
      </w:r>
      <w:r>
        <w:t>: Os avaliadores poderão mandar as notas e pareceres diretamente ao coordenador do curso.</w:t>
      </w:r>
    </w:p>
    <w:p w:rsidR="000E7C63" w:rsidRDefault="000E7C63" w:rsidP="006E595A">
      <w:pPr>
        <w:pStyle w:val="PargrafodaLista"/>
        <w:numPr>
          <w:ilvl w:val="0"/>
          <w:numId w:val="44"/>
        </w:numPr>
      </w:pPr>
      <w:r w:rsidRPr="00AF4599">
        <w:rPr>
          <w:b/>
        </w:rPr>
        <w:lastRenderedPageBreak/>
        <w:t>RF2</w:t>
      </w:r>
      <w:r w:rsidR="00DB0009">
        <w:rPr>
          <w:b/>
        </w:rPr>
        <w:t>3</w:t>
      </w:r>
      <w:r>
        <w:t>: Sempre que o aluno fazer o upload de um trabalho, o orientador receberá um email, avisando os mesmos da postagem</w:t>
      </w:r>
      <w:r w:rsidR="006E595A">
        <w:t>.</w:t>
      </w:r>
    </w:p>
    <w:p w:rsidR="000E7C63" w:rsidRPr="00E03989" w:rsidRDefault="000E7C63" w:rsidP="000E7C63">
      <w:pPr>
        <w:rPr>
          <w:b/>
          <w:caps/>
          <w:sz w:val="20"/>
          <w:u w:val="single"/>
        </w:rPr>
      </w:pPr>
    </w:p>
    <w:p w:rsidR="000E7C63" w:rsidRDefault="000E7C63" w:rsidP="000E7C63"/>
    <w:p w:rsidR="000E7C63" w:rsidRPr="003D75AF" w:rsidRDefault="000E7C63" w:rsidP="000E7C63">
      <w:pPr>
        <w:pStyle w:val="Ttulo1"/>
      </w:pPr>
      <w:r>
        <w:t>Caso de Uso: &lt;Cadastrar usuário&gt;</w:t>
      </w:r>
    </w:p>
    <w:p w:rsidR="000E7C63" w:rsidRDefault="000E7C63" w:rsidP="000E7C63">
      <w:r w:rsidRPr="00F31D20">
        <w:rPr>
          <w:b/>
        </w:rPr>
        <w:t>Atores</w:t>
      </w:r>
      <w:r>
        <w:t>: &lt;coordenador&gt;</w:t>
      </w:r>
    </w:p>
    <w:p w:rsidR="000E7C63" w:rsidRDefault="000E7C63" w:rsidP="000E7C63">
      <w:r w:rsidRPr="00F31D20">
        <w:rPr>
          <w:b/>
        </w:rPr>
        <w:t>Pré-condições</w:t>
      </w:r>
      <w:r>
        <w:t>: &lt;ter sido cadastrado pelo adm do sistema e recebido login e senha para acesso, estar logado no sistema&gt;</w:t>
      </w:r>
    </w:p>
    <w:p w:rsidR="000E7C63" w:rsidRDefault="000E7C63" w:rsidP="000E7C63">
      <w:r w:rsidRPr="00F31D20">
        <w:rPr>
          <w:b/>
        </w:rPr>
        <w:t>Pós-condições</w:t>
      </w:r>
      <w:r>
        <w:t>: &lt;abrirá a tela de cadastro e se não estiver cadastrado irá enviar uma mensagem informando que o usuário não existe&gt;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34198">
        <w:rPr>
          <w:b/>
        </w:rPr>
        <w:t xml:space="preserve"> </w:t>
      </w:r>
      <w:r w:rsidRPr="00AF4599">
        <w:rPr>
          <w:b/>
        </w:rPr>
        <w:t>RF0</w:t>
      </w:r>
      <w:r w:rsidR="008A7BB3">
        <w:rPr>
          <w:b/>
        </w:rPr>
        <w:t>1</w:t>
      </w:r>
      <w:r>
        <w:t>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>1.Vai escolher o tipo de usuário, aluno, coordenador, coorientador ou avaliador. (o professor pode ser (avaliador e orientador..) pode marcar mais de uma opção se necessário. Se usuário for aluno só pode ser marcado como aluno.</w:t>
      </w:r>
    </w:p>
    <w:p w:rsidR="000E7C63" w:rsidRDefault="000E7C63" w:rsidP="000E7C63">
      <w:r>
        <w:t>2.</w:t>
      </w:r>
    </w:p>
    <w:p w:rsidR="000E7C63" w:rsidRDefault="000E7C63" w:rsidP="000E7C63">
      <w:r>
        <w:t>...</w:t>
      </w:r>
    </w:p>
    <w:p w:rsidR="000E7C63" w:rsidRDefault="000E7C63" w:rsidP="000E7C63">
      <w:r>
        <w:t>n.</w:t>
      </w:r>
    </w:p>
    <w:p w:rsidR="000E7C63" w:rsidRPr="003D75AF" w:rsidRDefault="000E7C63" w:rsidP="000E7C63">
      <w:r w:rsidRPr="00F31D20">
        <w:rPr>
          <w:b/>
        </w:rPr>
        <w:t>Fluxo Alternativo</w:t>
      </w:r>
      <w:r w:rsidR="008A7BB3">
        <w:t>: &lt;não há fluxo alternativo&gt;</w:t>
      </w: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pStyle w:val="Ttulo1"/>
      </w:pPr>
      <w:bookmarkStart w:id="3" w:name="_Toc241897253"/>
      <w:r>
        <w:t>Caso de Uso: &lt;Fazer Login&gt;</w:t>
      </w:r>
      <w:bookmarkEnd w:id="3"/>
    </w:p>
    <w:p w:rsidR="000E7C63" w:rsidRDefault="000E7C63" w:rsidP="000E7C63">
      <w:r w:rsidRPr="00F31D20">
        <w:rPr>
          <w:b/>
        </w:rPr>
        <w:t>Atores</w:t>
      </w:r>
      <w:r>
        <w:t>: &lt; professor e alunos&gt;</w:t>
      </w:r>
    </w:p>
    <w:p w:rsidR="000E7C63" w:rsidRDefault="000E7C63" w:rsidP="000E7C63">
      <w:r w:rsidRPr="00F31D20">
        <w:rPr>
          <w:b/>
        </w:rPr>
        <w:t>Pré-condições</w:t>
      </w:r>
      <w:r>
        <w:t>: &lt;deve ter sido cadastrado pelo coordenador, e recebido login e senha por e-mail&gt;</w:t>
      </w:r>
    </w:p>
    <w:p w:rsidR="000E7C63" w:rsidRDefault="000E7C63" w:rsidP="000E7C63">
      <w:r w:rsidRPr="00F31D20">
        <w:rPr>
          <w:b/>
        </w:rPr>
        <w:t>Pós-condições</w:t>
      </w:r>
      <w:r>
        <w:t>: &lt;Se estiver cadastrado permitirá o usuário ir para seu ambiente de trabalho, se não estiver cadastrado irá enviar uma mensagem de usuário e senha não existente, orientando a consultar o orientador para obter mais informações.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B7844">
        <w:rPr>
          <w:b/>
        </w:rPr>
        <w:t xml:space="preserve"> </w:t>
      </w:r>
      <w:r w:rsidRPr="00F31D20">
        <w:rPr>
          <w:b/>
        </w:rPr>
        <w:t>RF0</w:t>
      </w:r>
      <w:r w:rsidR="008A7BB3">
        <w:rPr>
          <w:b/>
        </w:rPr>
        <w:t>2</w:t>
      </w:r>
      <w:r>
        <w:t xml:space="preserve"> 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 xml:space="preserve">1. O usuário abre o sistema através do seguinte endereço: </w:t>
      </w:r>
      <w:hyperlink r:id="rId7" w:history="1">
        <w:r w:rsidRPr="00826511">
          <w:rPr>
            <w:rStyle w:val="Hyperlink"/>
          </w:rPr>
          <w:t>www.GerenciadorTGSI.com.br</w:t>
        </w:r>
      </w:hyperlink>
      <w:r>
        <w:t xml:space="preserve"> </w:t>
      </w:r>
    </w:p>
    <w:p w:rsidR="000E7C63" w:rsidRDefault="000E7C63" w:rsidP="000E7C63">
      <w:r>
        <w:t>2.O usuário vai na opção fazer login, coloca seu usuário e senha</w:t>
      </w:r>
    </w:p>
    <w:p w:rsidR="000E7C63" w:rsidRDefault="000E7C63" w:rsidP="000E7C63">
      <w:r>
        <w:t>3. Clica em enviar</w:t>
      </w:r>
    </w:p>
    <w:p w:rsidR="000E7C63" w:rsidRDefault="000E7C63" w:rsidP="000E7C63"/>
    <w:p w:rsidR="000E7C63" w:rsidRPr="003D75AF" w:rsidRDefault="000E7C63" w:rsidP="000E7C63">
      <w:r w:rsidRPr="00F31D20">
        <w:rPr>
          <w:b/>
        </w:rPr>
        <w:t>Fluxo Alternativo</w:t>
      </w:r>
      <w:r>
        <w:t>: &lt;descrição dos fluxos alternativos&gt;</w:t>
      </w:r>
    </w:p>
    <w:p w:rsidR="000E7C63" w:rsidRPr="003D75AF" w:rsidRDefault="000E7C63" w:rsidP="000E7C63"/>
    <w:p w:rsidR="00DB0009" w:rsidRDefault="00DB0009" w:rsidP="00DB0009">
      <w:bookmarkStart w:id="4" w:name="_GoBack"/>
      <w:bookmarkEnd w:id="4"/>
    </w:p>
    <w:p w:rsidR="00EE0A2E" w:rsidRPr="003D75AF" w:rsidRDefault="00EE0A2E" w:rsidP="00DB0009"/>
    <w:p w:rsidR="00DB0009" w:rsidRPr="003D75AF" w:rsidRDefault="00DB0009" w:rsidP="00DB0009">
      <w:pPr>
        <w:pStyle w:val="Ttulo1"/>
      </w:pPr>
      <w:r>
        <w:lastRenderedPageBreak/>
        <w:t>Caso de Uso: &lt;Acesso ao sistema&gt;</w:t>
      </w:r>
    </w:p>
    <w:p w:rsidR="00DB0009" w:rsidRDefault="00DB0009" w:rsidP="00DB0009">
      <w:r w:rsidRPr="00F31D20">
        <w:rPr>
          <w:b/>
        </w:rPr>
        <w:t>Atores</w:t>
      </w:r>
      <w:r>
        <w:t>:  &lt;usuário do sistema&gt;</w:t>
      </w:r>
    </w:p>
    <w:p w:rsidR="00DB0009" w:rsidRDefault="00DB0009" w:rsidP="00DB0009">
      <w:r w:rsidRPr="00F31D20">
        <w:rPr>
          <w:b/>
        </w:rPr>
        <w:t>Pré-condições</w:t>
      </w:r>
      <w:r>
        <w:t>: &lt;ter recebido e-mail de confirmação de cadastro com login e senha&gt;</w:t>
      </w:r>
    </w:p>
    <w:p w:rsidR="00DB0009" w:rsidRDefault="00DB0009" w:rsidP="00DB0009">
      <w:r>
        <w:t>&lt;ter sido cadastrado no sistema&gt;</w:t>
      </w:r>
    </w:p>
    <w:p w:rsidR="00DB0009" w:rsidRDefault="00DB0009" w:rsidP="00DB0009">
      <w:r w:rsidRPr="00F31D20">
        <w:rPr>
          <w:b/>
        </w:rPr>
        <w:t>Pós-condições</w:t>
      </w:r>
      <w:r>
        <w:t>: &lt;ter acesso a todas as ferramentas do sistema disponíveis, que correspondem ao seu perfil de acesso&gt;</w:t>
      </w:r>
    </w:p>
    <w:p w:rsidR="00DB0009" w:rsidRDefault="00DB0009" w:rsidP="00DB0009">
      <w:r w:rsidRPr="00F31D20">
        <w:rPr>
          <w:b/>
        </w:rPr>
        <w:t>Requisito</w:t>
      </w:r>
      <w:r>
        <w:t>: &lt;</w:t>
      </w:r>
      <w:r w:rsidR="008A7BB3">
        <w:t>RF3</w:t>
      </w:r>
      <w:r>
        <w:t xml:space="preserve"> &gt;</w:t>
      </w:r>
    </w:p>
    <w:p w:rsidR="00DB0009" w:rsidRDefault="00DB0009" w:rsidP="00DB0009">
      <w:r w:rsidRPr="00F31D20">
        <w:rPr>
          <w:b/>
        </w:rPr>
        <w:t>Fluxo Principal</w:t>
      </w:r>
      <w:r>
        <w:t>:</w:t>
      </w:r>
    </w:p>
    <w:p w:rsidR="00DB0009" w:rsidRDefault="00DB0009" w:rsidP="00DB0009">
      <w:r>
        <w:t>1.O usuário recebe e-mail com login e senha;</w:t>
      </w:r>
    </w:p>
    <w:p w:rsidR="00DB0009" w:rsidRDefault="00DB0009" w:rsidP="00DB0009">
      <w:r>
        <w:t>2. O usuário efetua o login e valida os dados;</w:t>
      </w:r>
    </w:p>
    <w:p w:rsidR="00DB0009" w:rsidRDefault="00DB0009" w:rsidP="00DB0009">
      <w:r>
        <w:t>3.O usuário tem acesso a seu ambiente de trabalho.</w:t>
      </w:r>
    </w:p>
    <w:p w:rsidR="00DB0009" w:rsidRPr="003D75AF" w:rsidRDefault="00DB0009" w:rsidP="00DB0009">
      <w:r>
        <w:rPr>
          <w:b/>
        </w:rPr>
        <w:t>F</w:t>
      </w:r>
      <w:r w:rsidRPr="00F31D20">
        <w:rPr>
          <w:b/>
        </w:rPr>
        <w:t>luxo Alternativo</w:t>
      </w:r>
      <w:r>
        <w:t>: &lt;Não há fluxo alternativo&gt;</w:t>
      </w:r>
    </w:p>
    <w:p w:rsidR="00DB0009" w:rsidRDefault="00DB0009" w:rsidP="00DB0009"/>
    <w:p w:rsidR="00DB0009" w:rsidRPr="003D75AF" w:rsidRDefault="00DB0009" w:rsidP="00DB0009">
      <w:pPr>
        <w:pStyle w:val="Ttulo1"/>
      </w:pPr>
      <w:r>
        <w:t>Caso de Uso: &lt;Entrada no sistema&gt;</w:t>
      </w:r>
    </w:p>
    <w:p w:rsidR="00DB0009" w:rsidRDefault="00DB0009" w:rsidP="00DB0009">
      <w:r w:rsidRPr="00F31D20">
        <w:rPr>
          <w:b/>
        </w:rPr>
        <w:t>Atores</w:t>
      </w:r>
      <w:r>
        <w:t>:  &lt;usuário do sistema&gt;</w:t>
      </w:r>
    </w:p>
    <w:p w:rsidR="00DB0009" w:rsidRDefault="00DB0009" w:rsidP="00DB0009">
      <w:r w:rsidRPr="00F31D20">
        <w:rPr>
          <w:b/>
        </w:rPr>
        <w:t>Pré-condições</w:t>
      </w:r>
      <w:r>
        <w:t>: &lt;ter o cadastro validado&gt;</w:t>
      </w:r>
    </w:p>
    <w:p w:rsidR="00DB0009" w:rsidRDefault="00DB0009" w:rsidP="00DB0009">
      <w:r w:rsidRPr="00F31D20">
        <w:rPr>
          <w:b/>
        </w:rPr>
        <w:t>Pós-condições</w:t>
      </w:r>
      <w:r>
        <w:t>: &lt;O sistema conecta os dados do usuário e os carrega no sistema&gt;</w:t>
      </w:r>
    </w:p>
    <w:p w:rsidR="00DB0009" w:rsidRDefault="00DB0009" w:rsidP="00DB0009">
      <w:r w:rsidRPr="00F31D20">
        <w:rPr>
          <w:b/>
        </w:rPr>
        <w:t>Requisito</w:t>
      </w:r>
      <w:r>
        <w:t>: &lt;</w:t>
      </w:r>
      <w:r w:rsidR="008A7BB3">
        <w:t>RF4</w:t>
      </w:r>
      <w:r>
        <w:t>&gt;</w:t>
      </w:r>
    </w:p>
    <w:p w:rsidR="00DB0009" w:rsidRDefault="00DB0009" w:rsidP="00DB0009">
      <w:r w:rsidRPr="00F31D20">
        <w:rPr>
          <w:b/>
        </w:rPr>
        <w:t>Fluxo Principal</w:t>
      </w:r>
      <w:r>
        <w:t>:</w:t>
      </w:r>
    </w:p>
    <w:p w:rsidR="00DB0009" w:rsidRDefault="00DB0009" w:rsidP="00DB0009">
      <w:r>
        <w:t>1.O usuário acessa a tela de login;</w:t>
      </w:r>
    </w:p>
    <w:p w:rsidR="00DB0009" w:rsidRDefault="00DB0009" w:rsidP="00DB0009">
      <w:r>
        <w:t>2.Preenche seus dados login e senha, e clica em entrar;</w:t>
      </w:r>
    </w:p>
    <w:p w:rsidR="00DB0009" w:rsidRDefault="00DB0009" w:rsidP="00DB0009">
      <w:r>
        <w:t>3.O sistema conecta todos os dados do usuário.</w:t>
      </w:r>
    </w:p>
    <w:p w:rsidR="00DB0009" w:rsidRPr="003D75AF" w:rsidRDefault="00DB0009" w:rsidP="00DB0009">
      <w:r>
        <w:rPr>
          <w:b/>
        </w:rPr>
        <w:t>F</w:t>
      </w:r>
      <w:r w:rsidRPr="00F31D20">
        <w:rPr>
          <w:b/>
        </w:rPr>
        <w:t>luxo Alternativo</w:t>
      </w:r>
      <w:r>
        <w:t>: &lt;O coordenador também tem acesso aos dados do aluno&gt;</w:t>
      </w:r>
    </w:p>
    <w:p w:rsidR="00DB0009" w:rsidRDefault="00DB0009" w:rsidP="00DB0009"/>
    <w:p w:rsidR="00EE0A2E" w:rsidRPr="003D75AF" w:rsidRDefault="00EE0A2E" w:rsidP="00EE0A2E">
      <w:pPr>
        <w:pStyle w:val="Ttulo1"/>
      </w:pPr>
      <w:r>
        <w:t>Caso de Uso: &lt;Gerenciamento de turmas&gt;</w:t>
      </w:r>
    </w:p>
    <w:p w:rsidR="00EE0A2E" w:rsidRDefault="00EE0A2E" w:rsidP="00EE0A2E">
      <w:r w:rsidRPr="00F31D20">
        <w:rPr>
          <w:b/>
        </w:rPr>
        <w:t>Atores</w:t>
      </w:r>
      <w:r>
        <w:t>:  &lt;Coordenador&gt;</w:t>
      </w:r>
    </w:p>
    <w:p w:rsidR="00EE0A2E" w:rsidRDefault="00EE0A2E" w:rsidP="00EE0A2E">
      <w:r w:rsidRPr="00F31D20">
        <w:rPr>
          <w:b/>
        </w:rPr>
        <w:t>Pré-condições</w:t>
      </w:r>
      <w:r>
        <w:t>: &lt;Estar logado no sistema&gt;</w:t>
      </w:r>
    </w:p>
    <w:p w:rsidR="00EE0A2E" w:rsidRDefault="00EE0A2E" w:rsidP="00EE0A2E">
      <w:r w:rsidRPr="00F31D20">
        <w:rPr>
          <w:b/>
        </w:rPr>
        <w:t>Pós-condições</w:t>
      </w:r>
      <w:r>
        <w:t>: &lt;O sistema conecta os dados do usuário e os carrega no sistema, então ele escolhe o gerenciamento de turmas&gt;</w:t>
      </w:r>
    </w:p>
    <w:p w:rsidR="00EE0A2E" w:rsidRDefault="00EE0A2E" w:rsidP="00EE0A2E">
      <w:r w:rsidRPr="00F31D20">
        <w:rPr>
          <w:b/>
        </w:rPr>
        <w:t>Requisito</w:t>
      </w:r>
      <w:r>
        <w:t>: &lt;RF5&gt;</w:t>
      </w:r>
    </w:p>
    <w:p w:rsidR="00EE0A2E" w:rsidRDefault="00EE0A2E" w:rsidP="00EE0A2E">
      <w:r w:rsidRPr="00F31D20">
        <w:rPr>
          <w:b/>
        </w:rPr>
        <w:t>Fluxo Principal</w:t>
      </w:r>
      <w:r>
        <w:t>:</w:t>
      </w:r>
    </w:p>
    <w:p w:rsidR="00EE0A2E" w:rsidRDefault="00EE0A2E" w:rsidP="00EE0A2E">
      <w:r>
        <w:t>1.O coordenador acessa a tela de gerenciamento de turmas;</w:t>
      </w:r>
    </w:p>
    <w:p w:rsidR="00EE0A2E" w:rsidRDefault="00EE0A2E" w:rsidP="00EE0A2E">
      <w:r>
        <w:t>2.Adiciona ou retira alunos da turma;</w:t>
      </w:r>
    </w:p>
    <w:p w:rsidR="00EE0A2E" w:rsidRDefault="007A1667" w:rsidP="00EE0A2E">
      <w:r>
        <w:t>3.Ao fazer qualquer alteração o sistema manda e-mail para o aluno correspondente</w:t>
      </w:r>
      <w:r w:rsidR="00EE0A2E">
        <w:t>.</w:t>
      </w:r>
    </w:p>
    <w:p w:rsidR="00EE0A2E" w:rsidRPr="003D75AF" w:rsidRDefault="00EE0A2E" w:rsidP="00EE0A2E">
      <w:r>
        <w:rPr>
          <w:b/>
        </w:rPr>
        <w:t>F</w:t>
      </w:r>
      <w:r w:rsidRPr="00F31D20">
        <w:rPr>
          <w:b/>
        </w:rPr>
        <w:t>luxo Alternativo</w:t>
      </w:r>
      <w:r w:rsidR="007A1667">
        <w:t>:&lt;não há fluxo alternativo</w:t>
      </w:r>
      <w:r>
        <w:t>&gt;</w:t>
      </w:r>
    </w:p>
    <w:p w:rsidR="00EE0A2E" w:rsidRPr="003D75AF" w:rsidRDefault="00EE0A2E" w:rsidP="00DB0009"/>
    <w:p w:rsidR="007A1667" w:rsidRPr="003D75AF" w:rsidRDefault="007A1667" w:rsidP="007A1667">
      <w:pPr>
        <w:pStyle w:val="Ttulo1"/>
      </w:pPr>
      <w:r>
        <w:lastRenderedPageBreak/>
        <w:t>Caso de Uso: &lt;Formulário para tema e prof. orientador&gt;</w:t>
      </w:r>
    </w:p>
    <w:p w:rsidR="007A1667" w:rsidRDefault="007A1667" w:rsidP="007A1667">
      <w:r w:rsidRPr="00F31D20">
        <w:rPr>
          <w:b/>
        </w:rPr>
        <w:t>Atores</w:t>
      </w:r>
      <w:r>
        <w:t>:  &lt;Coordenador&gt;</w:t>
      </w:r>
    </w:p>
    <w:p w:rsidR="007A1667" w:rsidRDefault="007A1667" w:rsidP="007A1667">
      <w:r w:rsidRPr="00F31D20">
        <w:rPr>
          <w:b/>
        </w:rPr>
        <w:t>Pré-condições</w:t>
      </w:r>
      <w:r>
        <w:t>: &lt;Estar logado no sistema&gt;</w:t>
      </w:r>
    </w:p>
    <w:p w:rsidR="007A1667" w:rsidRDefault="007A1667" w:rsidP="007A1667">
      <w:r w:rsidRPr="00F31D20">
        <w:rPr>
          <w:b/>
        </w:rPr>
        <w:t>Pós-condições</w:t>
      </w:r>
      <w:r>
        <w:t>: &lt;O sistema conecta os dados do usuário e os carrega no sistema, então ele escolhe o formulário para definição do tema e do professor orientador&gt;</w:t>
      </w:r>
    </w:p>
    <w:p w:rsidR="007A1667" w:rsidRDefault="007A1667" w:rsidP="007A1667">
      <w:r w:rsidRPr="00F31D20">
        <w:rPr>
          <w:b/>
        </w:rPr>
        <w:t>Requisito</w:t>
      </w:r>
      <w:r>
        <w:t>: &lt;RF7&gt;</w:t>
      </w:r>
    </w:p>
    <w:p w:rsidR="007A1667" w:rsidRDefault="007A1667" w:rsidP="007A1667">
      <w:r w:rsidRPr="00F31D20">
        <w:rPr>
          <w:b/>
        </w:rPr>
        <w:t>Fluxo Principal</w:t>
      </w:r>
      <w:r>
        <w:t>:</w:t>
      </w:r>
    </w:p>
    <w:p w:rsidR="007A1667" w:rsidRDefault="007A1667" w:rsidP="007A1667">
      <w:r>
        <w:t>1.O coordenador acessa a tela de formulários;</w:t>
      </w:r>
    </w:p>
    <w:p w:rsidR="007A1667" w:rsidRDefault="007A1667" w:rsidP="007A1667">
      <w:r>
        <w:t>2.Acessa o formulário correspondente;</w:t>
      </w:r>
    </w:p>
    <w:p w:rsidR="007A1667" w:rsidRDefault="007A1667" w:rsidP="007A1667">
      <w:r>
        <w:t>3.Preenche os dados como nome do aluno, tema do TGSI e professor orientador;</w:t>
      </w:r>
    </w:p>
    <w:p w:rsidR="007A1667" w:rsidRDefault="007A1667" w:rsidP="007A1667">
      <w:r>
        <w:t>4.Após os dados preenchidos e devidamente salvos, o aluno e o professor orientador recebem um e-mail com a confirmação do cadastro do formulário.</w:t>
      </w:r>
    </w:p>
    <w:p w:rsidR="007A1667" w:rsidRPr="003D75AF" w:rsidRDefault="007A1667" w:rsidP="007A1667">
      <w:r>
        <w:rPr>
          <w:b/>
        </w:rPr>
        <w:t>F</w:t>
      </w:r>
      <w:r w:rsidRPr="00F31D20">
        <w:rPr>
          <w:b/>
        </w:rPr>
        <w:t>luxo Alternativo</w:t>
      </w:r>
      <w:r>
        <w:t>:&lt;não há fluxo alternativo&gt;</w:t>
      </w:r>
    </w:p>
    <w:p w:rsidR="00061F1A" w:rsidRDefault="00061F1A" w:rsidP="000E7C63"/>
    <w:p w:rsidR="007A1667" w:rsidRPr="003D75AF" w:rsidRDefault="007A1667" w:rsidP="007A1667">
      <w:pPr>
        <w:pStyle w:val="Ttulo1"/>
      </w:pPr>
      <w:r>
        <w:t>Caso de Uso: &lt;Formulário de avaliação da proposta&gt;</w:t>
      </w:r>
    </w:p>
    <w:p w:rsidR="007A1667" w:rsidRDefault="007A1667" w:rsidP="007A1667">
      <w:r w:rsidRPr="00F31D20">
        <w:rPr>
          <w:b/>
        </w:rPr>
        <w:t>Atores</w:t>
      </w:r>
      <w:r>
        <w:t>: &lt;Prof. Orientador&gt;</w:t>
      </w:r>
    </w:p>
    <w:p w:rsidR="007A1667" w:rsidRDefault="007A1667" w:rsidP="007A1667">
      <w:r w:rsidRPr="00F31D20">
        <w:rPr>
          <w:b/>
        </w:rPr>
        <w:t>Pré-condições</w:t>
      </w:r>
      <w:r>
        <w:t>: &lt;Estar logado no sistema&gt;</w:t>
      </w:r>
    </w:p>
    <w:p w:rsidR="007A1667" w:rsidRDefault="007A1667" w:rsidP="007A1667">
      <w:r w:rsidRPr="00F31D20">
        <w:rPr>
          <w:b/>
        </w:rPr>
        <w:t>Pós-condições</w:t>
      </w:r>
      <w:r>
        <w:t>: &lt;O sistema conecta os dados do usuário e os carrega no sistema, então ele escolhe o formulário para avaliação da proposta para TGSI &gt;</w:t>
      </w:r>
    </w:p>
    <w:p w:rsidR="007A1667" w:rsidRDefault="007A1667" w:rsidP="007A1667">
      <w:r w:rsidRPr="00F31D20">
        <w:rPr>
          <w:b/>
        </w:rPr>
        <w:t>Requisito</w:t>
      </w:r>
      <w:r>
        <w:t>: &lt;RF9&gt;</w:t>
      </w:r>
    </w:p>
    <w:p w:rsidR="007A1667" w:rsidRDefault="007A1667" w:rsidP="007A1667">
      <w:r w:rsidRPr="00F31D20">
        <w:rPr>
          <w:b/>
        </w:rPr>
        <w:t>Fluxo Principal</w:t>
      </w:r>
      <w:r>
        <w:t>:</w:t>
      </w:r>
    </w:p>
    <w:p w:rsidR="007A1667" w:rsidRDefault="007A1667" w:rsidP="007A1667">
      <w:r>
        <w:t>1.O orientador acessa a tela de formulários;</w:t>
      </w:r>
    </w:p>
    <w:p w:rsidR="007A1667" w:rsidRDefault="007A1667" w:rsidP="007A1667">
      <w:r>
        <w:t>2.Acessa o formulário correspondente;</w:t>
      </w:r>
    </w:p>
    <w:p w:rsidR="007A1667" w:rsidRDefault="007A1667" w:rsidP="007A1667">
      <w:r>
        <w:t xml:space="preserve">3.Preenche os dados como nome do aluno, título do TGSI e </w:t>
      </w:r>
      <w:r w:rsidR="008E33DE">
        <w:t>seu nome (</w:t>
      </w:r>
      <w:r>
        <w:t>professor orientador</w:t>
      </w:r>
      <w:r w:rsidR="008E33DE">
        <w:t>)</w:t>
      </w:r>
      <w:r>
        <w:t>;</w:t>
      </w:r>
    </w:p>
    <w:p w:rsidR="008E33DE" w:rsidRDefault="007A1667" w:rsidP="007A1667">
      <w:r>
        <w:t xml:space="preserve">4.Após os dados preenchidos </w:t>
      </w:r>
      <w:r w:rsidR="008E33DE">
        <w:t>o professor orientador da o seu parecer a respeito da proposta;</w:t>
      </w:r>
    </w:p>
    <w:p w:rsidR="008E33DE" w:rsidRDefault="008E33DE" w:rsidP="007A1667">
      <w:r>
        <w:t>5.Define se ela está aprovada, reprovada ou se o aluno deve reapresentar a proposta;</w:t>
      </w:r>
    </w:p>
    <w:p w:rsidR="007A1667" w:rsidRDefault="008E33DE" w:rsidP="007A1667">
      <w:r>
        <w:t>6.Preenche seus dados(professor avaliador), assina com data e hora</w:t>
      </w:r>
      <w:r w:rsidR="007A1667">
        <w:t>.</w:t>
      </w:r>
    </w:p>
    <w:p w:rsidR="007A1667" w:rsidRPr="003D75AF" w:rsidRDefault="007A1667" w:rsidP="007A1667">
      <w:r>
        <w:rPr>
          <w:b/>
        </w:rPr>
        <w:t>F</w:t>
      </w:r>
      <w:r w:rsidRPr="00F31D20">
        <w:rPr>
          <w:b/>
        </w:rPr>
        <w:t>luxo Alternativo</w:t>
      </w:r>
      <w:r>
        <w:t>:</w:t>
      </w:r>
      <w:r w:rsidR="008E33DE">
        <w:t>&lt;O coordenador tem acesso a esse formulário</w:t>
      </w:r>
      <w:r>
        <w:t>&gt;</w:t>
      </w:r>
    </w:p>
    <w:p w:rsidR="007A1667" w:rsidRDefault="007A1667" w:rsidP="000E7C63"/>
    <w:p w:rsidR="008E33DE" w:rsidRPr="003D75AF" w:rsidRDefault="008E33DE" w:rsidP="008E33DE">
      <w:pPr>
        <w:pStyle w:val="Ttulo1"/>
      </w:pPr>
      <w:r>
        <w:t xml:space="preserve">Caso de Uso: &lt;Formulário </w:t>
      </w:r>
      <w:r w:rsidR="00D540A1">
        <w:t>para divulgação das bancas</w:t>
      </w:r>
      <w:r>
        <w:t>&gt;</w:t>
      </w:r>
    </w:p>
    <w:p w:rsidR="008E33DE" w:rsidRDefault="008E33DE" w:rsidP="008E33DE">
      <w:r w:rsidRPr="00F31D20">
        <w:rPr>
          <w:b/>
        </w:rPr>
        <w:t>Atores</w:t>
      </w:r>
      <w:r>
        <w:t>: &lt;Coordenador&gt;</w:t>
      </w:r>
    </w:p>
    <w:p w:rsidR="008E33DE" w:rsidRDefault="008E33DE" w:rsidP="008E33DE">
      <w:r w:rsidRPr="00F31D20">
        <w:rPr>
          <w:b/>
        </w:rPr>
        <w:t>Pré-condições</w:t>
      </w:r>
      <w:r>
        <w:t>: &lt;Estar logado no sistema&gt;</w:t>
      </w:r>
    </w:p>
    <w:p w:rsidR="008E33DE" w:rsidRDefault="008E33DE" w:rsidP="008E33DE">
      <w:r w:rsidRPr="00F31D20">
        <w:rPr>
          <w:b/>
        </w:rPr>
        <w:t>Pós-condições</w:t>
      </w:r>
      <w:r>
        <w:t>: &lt;O sistema conecta os dados do usuário e os carrega no sistema, então ele escolhe o formulário para divulgação das bancas de TGSI &gt;</w:t>
      </w:r>
    </w:p>
    <w:p w:rsidR="008E33DE" w:rsidRDefault="008E33DE" w:rsidP="008E33DE">
      <w:r w:rsidRPr="00F31D20">
        <w:rPr>
          <w:b/>
        </w:rPr>
        <w:t>Requisito</w:t>
      </w:r>
      <w:r>
        <w:t>: &lt;RF11&gt;</w:t>
      </w:r>
    </w:p>
    <w:p w:rsidR="008E33DE" w:rsidRDefault="008E33DE" w:rsidP="008E33DE">
      <w:r w:rsidRPr="00F31D20">
        <w:rPr>
          <w:b/>
        </w:rPr>
        <w:t>Fluxo Principal</w:t>
      </w:r>
      <w:r>
        <w:t>:</w:t>
      </w:r>
    </w:p>
    <w:p w:rsidR="008E33DE" w:rsidRDefault="008E33DE" w:rsidP="008E33DE">
      <w:r>
        <w:t>1.O coordenador acessa a tela de formulários;</w:t>
      </w:r>
    </w:p>
    <w:p w:rsidR="008E33DE" w:rsidRDefault="008E33DE" w:rsidP="008E33DE">
      <w:r>
        <w:t>2.Acessa o formulário correspondente;</w:t>
      </w:r>
    </w:p>
    <w:p w:rsidR="008E33DE" w:rsidRDefault="008E33DE" w:rsidP="008E33DE">
      <w:r>
        <w:lastRenderedPageBreak/>
        <w:t>3.Preenche os dados como nome do aluno, título do TGSI e professor orientador;</w:t>
      </w:r>
    </w:p>
    <w:p w:rsidR="008E33DE" w:rsidRDefault="008E33DE" w:rsidP="008E33DE">
      <w:r>
        <w:t>4.Coloca um breve resumo do trabalho;</w:t>
      </w:r>
    </w:p>
    <w:p w:rsidR="008E33DE" w:rsidRDefault="008E33DE" w:rsidP="008E33DE">
      <w:r>
        <w:t>5.Define os componentes da banca, juntamente com data e local da defesa;</w:t>
      </w:r>
    </w:p>
    <w:p w:rsidR="008E33DE" w:rsidRDefault="008E33DE" w:rsidP="008E33DE">
      <w:r>
        <w:t>6.Todos os envolvidos recebem e-mail de confirmação.</w:t>
      </w:r>
    </w:p>
    <w:p w:rsidR="008E33DE" w:rsidRPr="003D75AF" w:rsidRDefault="008E33DE" w:rsidP="008E33DE">
      <w:r>
        <w:rPr>
          <w:b/>
        </w:rPr>
        <w:t>F</w:t>
      </w:r>
      <w:r w:rsidRPr="00F31D20">
        <w:rPr>
          <w:b/>
        </w:rPr>
        <w:t>luxo Alternativo</w:t>
      </w:r>
      <w:r>
        <w:t>:&lt;Não há fluxo alternativo&gt;</w:t>
      </w:r>
    </w:p>
    <w:p w:rsidR="008E33DE" w:rsidRDefault="008E33DE" w:rsidP="000E7C63"/>
    <w:p w:rsidR="00D540A1" w:rsidRPr="003D75AF" w:rsidRDefault="00D540A1" w:rsidP="00D540A1">
      <w:pPr>
        <w:pStyle w:val="Ttulo1"/>
      </w:pPr>
      <w:r>
        <w:t>Caso de Uso: &lt;Formulário para entrega de artigos à banca&gt;</w:t>
      </w:r>
    </w:p>
    <w:p w:rsidR="00D540A1" w:rsidRDefault="00D540A1" w:rsidP="00D540A1">
      <w:r w:rsidRPr="00F31D20">
        <w:rPr>
          <w:b/>
        </w:rPr>
        <w:t>Atores</w:t>
      </w:r>
      <w:r>
        <w:t>: &lt;Prof. Orientador&gt;</w:t>
      </w:r>
    </w:p>
    <w:p w:rsidR="00D540A1" w:rsidRDefault="00D540A1" w:rsidP="00D540A1">
      <w:r w:rsidRPr="00F31D20">
        <w:rPr>
          <w:b/>
        </w:rPr>
        <w:t>Pré-condições</w:t>
      </w:r>
      <w:r>
        <w:t>: &lt;Estar logado no sistema&gt;</w:t>
      </w:r>
    </w:p>
    <w:p w:rsidR="00D540A1" w:rsidRDefault="00D540A1" w:rsidP="00D540A1">
      <w:r w:rsidRPr="00F31D20">
        <w:rPr>
          <w:b/>
        </w:rPr>
        <w:t>Pós-condições</w:t>
      </w:r>
      <w:r>
        <w:t>: &lt;O sistema conecta os dados do usuário e os carrega no sistema, então ele escolhe o formulário para entrega dos artigos para a banca de avaliação&gt;</w:t>
      </w:r>
    </w:p>
    <w:p w:rsidR="00D540A1" w:rsidRDefault="00D540A1" w:rsidP="00D540A1">
      <w:r w:rsidRPr="00F31D20">
        <w:rPr>
          <w:b/>
        </w:rPr>
        <w:t>Requisito</w:t>
      </w:r>
      <w:r>
        <w:t>: &lt;RF13&gt;</w:t>
      </w:r>
    </w:p>
    <w:p w:rsidR="00D540A1" w:rsidRDefault="00D540A1" w:rsidP="00D540A1">
      <w:r w:rsidRPr="00F31D20">
        <w:rPr>
          <w:b/>
        </w:rPr>
        <w:t>Fluxo Principal</w:t>
      </w:r>
      <w:r>
        <w:t>:</w:t>
      </w:r>
    </w:p>
    <w:p w:rsidR="00D540A1" w:rsidRDefault="00D540A1" w:rsidP="00D540A1">
      <w:r>
        <w:t>1.O orientador acessa a tela de formulários;</w:t>
      </w:r>
    </w:p>
    <w:p w:rsidR="00D540A1" w:rsidRDefault="00D540A1" w:rsidP="00D540A1">
      <w:r>
        <w:t>2.Acessa o formulário correspondente;</w:t>
      </w:r>
    </w:p>
    <w:p w:rsidR="00D540A1" w:rsidRDefault="00D540A1" w:rsidP="00D540A1">
      <w:r>
        <w:t>3.Preenche os dados como nome do aluno, título do TGSI e seu nome (professor orientador);</w:t>
      </w:r>
    </w:p>
    <w:p w:rsidR="00D540A1" w:rsidRDefault="00D540A1" w:rsidP="00D540A1">
      <w:r>
        <w:t>4.Após os dados preenchidos o professor orientador atribui notas a todos os critérios;</w:t>
      </w:r>
    </w:p>
    <w:p w:rsidR="00D540A1" w:rsidRDefault="00D540A1" w:rsidP="00D540A1">
      <w:r>
        <w:t>5.Se a nota for maior que 7,0 seleciona o parecer favorável à defesa, caso contrário desfavorável;</w:t>
      </w:r>
    </w:p>
    <w:p w:rsidR="00D540A1" w:rsidRDefault="00D540A1" w:rsidP="00D540A1">
      <w:r>
        <w:t>6.Preenche seus dados(professor avaliador), assina com data e hora;</w:t>
      </w:r>
    </w:p>
    <w:p w:rsidR="00D540A1" w:rsidRDefault="00D540A1" w:rsidP="00D540A1">
      <w:r>
        <w:t>7.O aluno recebe e-mail para tomar ciência do parecer do professor orientador.</w:t>
      </w:r>
    </w:p>
    <w:p w:rsidR="00D540A1" w:rsidRPr="003D75AF" w:rsidRDefault="00D540A1" w:rsidP="00D540A1">
      <w:r>
        <w:rPr>
          <w:b/>
        </w:rPr>
        <w:t>F</w:t>
      </w:r>
      <w:r w:rsidRPr="00F31D20">
        <w:rPr>
          <w:b/>
        </w:rPr>
        <w:t>luxo Alternativo</w:t>
      </w:r>
      <w:r>
        <w:t>:&lt;O coordenador tem acesso a esse formulário&gt;</w:t>
      </w:r>
    </w:p>
    <w:p w:rsidR="00D540A1" w:rsidRPr="000E7C63" w:rsidRDefault="00D540A1" w:rsidP="000E7C63"/>
    <w:sectPr w:rsidR="00D540A1" w:rsidRPr="000E7C63" w:rsidSect="00A066BA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DA1" w:rsidRDefault="00D97DA1">
      <w:pPr>
        <w:spacing w:before="0" w:after="0"/>
      </w:pPr>
      <w:r>
        <w:separator/>
      </w:r>
    </w:p>
  </w:endnote>
  <w:endnote w:type="continuationSeparator" w:id="1">
    <w:p w:rsidR="00D97DA1" w:rsidRDefault="00D97DA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503"/>
      <w:gridCol w:w="4783"/>
    </w:tblGrid>
    <w:tr w:rsidR="00061F1A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61F1A" w:rsidRDefault="00F31D20">
          <w:pPr>
            <w:pStyle w:val="Rodap"/>
            <w:rPr>
              <w:snapToGrid w:val="0"/>
              <w:lang w:eastAsia="en-US"/>
            </w:rPr>
          </w:pPr>
          <w:r>
            <w:t>Casos de Uso</w:t>
          </w:r>
        </w:p>
        <w:p w:rsidR="00061F1A" w:rsidRDefault="00061F1A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061F1A" w:rsidRDefault="00061F1A">
          <w:pPr>
            <w:pStyle w:val="Rodap"/>
            <w:jc w:val="right"/>
          </w:pPr>
          <w:r>
            <w:t xml:space="preserve">Página </w:t>
          </w:r>
          <w:r w:rsidR="007E284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E2849">
            <w:rPr>
              <w:rStyle w:val="Nmerodepgina"/>
            </w:rPr>
            <w:fldChar w:fldCharType="separate"/>
          </w:r>
          <w:r w:rsidR="00D540A1">
            <w:rPr>
              <w:rStyle w:val="Nmerodepgina"/>
              <w:noProof/>
            </w:rPr>
            <w:t>7</w:t>
          </w:r>
          <w:r w:rsidR="007E2849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7E284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7E2849">
            <w:rPr>
              <w:rStyle w:val="Nmerodepgina"/>
            </w:rPr>
            <w:fldChar w:fldCharType="separate"/>
          </w:r>
          <w:r w:rsidR="00D540A1">
            <w:rPr>
              <w:rStyle w:val="Nmerodepgina"/>
              <w:noProof/>
            </w:rPr>
            <w:t>7</w:t>
          </w:r>
          <w:r w:rsidR="007E2849">
            <w:rPr>
              <w:rStyle w:val="Nmerodepgina"/>
            </w:rPr>
            <w:fldChar w:fldCharType="end"/>
          </w:r>
        </w:p>
      </w:tc>
    </w:tr>
    <w:tr w:rsidR="00061F1A">
      <w:trPr>
        <w:cantSplit/>
        <w:trHeight w:val="367"/>
      </w:trPr>
      <w:tc>
        <w:tcPr>
          <w:tcW w:w="4503" w:type="dxa"/>
          <w:vMerge/>
        </w:tcPr>
        <w:p w:rsidR="00061F1A" w:rsidRDefault="00061F1A">
          <w:pPr>
            <w:pStyle w:val="Rodap"/>
          </w:pPr>
        </w:p>
      </w:tc>
      <w:tc>
        <w:tcPr>
          <w:tcW w:w="4783" w:type="dxa"/>
          <w:vAlign w:val="bottom"/>
        </w:tcPr>
        <w:p w:rsidR="00061F1A" w:rsidRDefault="00061F1A">
          <w:pPr>
            <w:pStyle w:val="Rodap"/>
            <w:jc w:val="right"/>
          </w:pPr>
        </w:p>
      </w:tc>
    </w:tr>
  </w:tbl>
  <w:p w:rsidR="00061F1A" w:rsidRDefault="00061F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DA1" w:rsidRDefault="00D97DA1">
      <w:pPr>
        <w:spacing w:before="0" w:after="0"/>
      </w:pPr>
      <w:r>
        <w:separator/>
      </w:r>
    </w:p>
  </w:footnote>
  <w:footnote w:type="continuationSeparator" w:id="1">
    <w:p w:rsidR="00D97DA1" w:rsidRDefault="00D97DA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1A" w:rsidRDefault="00061F1A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0A1101"/>
    <w:multiLevelType w:val="hybridMultilevel"/>
    <w:tmpl w:val="28049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7"/>
  </w:num>
  <w:num w:numId="5">
    <w:abstractNumId w:val="34"/>
  </w:num>
  <w:num w:numId="6">
    <w:abstractNumId w:val="1"/>
  </w:num>
  <w:num w:numId="7">
    <w:abstractNumId w:val="25"/>
  </w:num>
  <w:num w:numId="8">
    <w:abstractNumId w:val="4"/>
  </w:num>
  <w:num w:numId="9">
    <w:abstractNumId w:val="37"/>
  </w:num>
  <w:num w:numId="10">
    <w:abstractNumId w:val="14"/>
  </w:num>
  <w:num w:numId="11">
    <w:abstractNumId w:val="31"/>
  </w:num>
  <w:num w:numId="12">
    <w:abstractNumId w:val="35"/>
  </w:num>
  <w:num w:numId="13">
    <w:abstractNumId w:val="0"/>
  </w:num>
  <w:num w:numId="14">
    <w:abstractNumId w:val="13"/>
  </w:num>
  <w:num w:numId="15">
    <w:abstractNumId w:val="3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1"/>
  </w:num>
  <w:num w:numId="23">
    <w:abstractNumId w:val="22"/>
  </w:num>
  <w:num w:numId="24">
    <w:abstractNumId w:val="12"/>
  </w:num>
  <w:num w:numId="25">
    <w:abstractNumId w:val="18"/>
  </w:num>
  <w:num w:numId="26">
    <w:abstractNumId w:val="38"/>
  </w:num>
  <w:num w:numId="27">
    <w:abstractNumId w:val="5"/>
  </w:num>
  <w:num w:numId="28">
    <w:abstractNumId w:val="24"/>
  </w:num>
  <w:num w:numId="29">
    <w:abstractNumId w:val="8"/>
  </w:num>
  <w:num w:numId="30">
    <w:abstractNumId w:val="15"/>
  </w:num>
  <w:num w:numId="31">
    <w:abstractNumId w:val="29"/>
  </w:num>
  <w:num w:numId="32">
    <w:abstractNumId w:val="36"/>
  </w:num>
  <w:num w:numId="33">
    <w:abstractNumId w:val="33"/>
  </w:num>
  <w:num w:numId="34">
    <w:abstractNumId w:val="10"/>
  </w:num>
  <w:num w:numId="35">
    <w:abstractNumId w:val="21"/>
  </w:num>
  <w:num w:numId="36">
    <w:abstractNumId w:val="16"/>
  </w:num>
  <w:num w:numId="37">
    <w:abstractNumId w:val="20"/>
  </w:num>
  <w:num w:numId="38">
    <w:abstractNumId w:val="32"/>
  </w:num>
  <w:num w:numId="39">
    <w:abstractNumId w:val="19"/>
  </w:num>
  <w:num w:numId="40">
    <w:abstractNumId w:val="6"/>
  </w:num>
  <w:num w:numId="41">
    <w:abstractNumId w:val="17"/>
  </w:num>
  <w:num w:numId="42">
    <w:abstractNumId w:val="23"/>
  </w:num>
  <w:num w:numId="43">
    <w:abstractNumId w:val="27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7682B"/>
    <w:rsid w:val="00061F1A"/>
    <w:rsid w:val="000C0A4F"/>
    <w:rsid w:val="000E7C63"/>
    <w:rsid w:val="00134198"/>
    <w:rsid w:val="00141AEC"/>
    <w:rsid w:val="00175A17"/>
    <w:rsid w:val="001B7844"/>
    <w:rsid w:val="00215F6C"/>
    <w:rsid w:val="003D75AF"/>
    <w:rsid w:val="00400CEA"/>
    <w:rsid w:val="005B79DF"/>
    <w:rsid w:val="00693B84"/>
    <w:rsid w:val="00697185"/>
    <w:rsid w:val="006A4350"/>
    <w:rsid w:val="006E595A"/>
    <w:rsid w:val="007A1667"/>
    <w:rsid w:val="007E2849"/>
    <w:rsid w:val="008A7BB3"/>
    <w:rsid w:val="008E33DE"/>
    <w:rsid w:val="00946039"/>
    <w:rsid w:val="009C42CE"/>
    <w:rsid w:val="009D1562"/>
    <w:rsid w:val="00A066BA"/>
    <w:rsid w:val="00A464B2"/>
    <w:rsid w:val="00A7682B"/>
    <w:rsid w:val="00AA675F"/>
    <w:rsid w:val="00AE3FCF"/>
    <w:rsid w:val="00AF4599"/>
    <w:rsid w:val="00B12AE2"/>
    <w:rsid w:val="00C55727"/>
    <w:rsid w:val="00C9324E"/>
    <w:rsid w:val="00CE7B41"/>
    <w:rsid w:val="00D540A1"/>
    <w:rsid w:val="00D97DA1"/>
    <w:rsid w:val="00DB0009"/>
    <w:rsid w:val="00E03989"/>
    <w:rsid w:val="00E11C00"/>
    <w:rsid w:val="00E158E8"/>
    <w:rsid w:val="00EE0A2E"/>
    <w:rsid w:val="00F31D20"/>
    <w:rsid w:val="00F37325"/>
    <w:rsid w:val="00FA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66BA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066B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A066BA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066BA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A066BA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A066BA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A066BA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A066BA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A066BA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A066BA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A066BA"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rsid w:val="00A066BA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sid w:val="00A066BA"/>
    <w:rPr>
      <w:color w:val="0000FF"/>
      <w:u w:val="single"/>
    </w:rPr>
  </w:style>
  <w:style w:type="paragraph" w:styleId="Cabealho">
    <w:name w:val="header"/>
    <w:basedOn w:val="Normal"/>
    <w:semiHidden/>
    <w:rsid w:val="00A066B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rsid w:val="00A066BA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A066BA"/>
    <w:pPr>
      <w:spacing w:after="0"/>
    </w:pPr>
  </w:style>
  <w:style w:type="paragraph" w:styleId="Rodap">
    <w:name w:val="footer"/>
    <w:basedOn w:val="Normal"/>
    <w:semiHidden/>
    <w:rsid w:val="00A066BA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A066BA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A066BA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A066BA"/>
  </w:style>
  <w:style w:type="character" w:styleId="HiperlinkVisitado">
    <w:name w:val="FollowedHyperlink"/>
    <w:semiHidden/>
    <w:rsid w:val="00A066BA"/>
    <w:rPr>
      <w:color w:val="800080"/>
      <w:u w:val="single"/>
    </w:rPr>
  </w:style>
  <w:style w:type="paragraph" w:styleId="Corpodetexto2">
    <w:name w:val="Body Text 2"/>
    <w:basedOn w:val="Normal"/>
    <w:semiHidden/>
    <w:rsid w:val="00A066BA"/>
    <w:pPr>
      <w:spacing w:before="0" w:after="180"/>
    </w:pPr>
    <w:rPr>
      <w:i/>
    </w:rPr>
  </w:style>
  <w:style w:type="paragraph" w:customStyle="1" w:styleId="sistema">
    <w:name w:val="sistema"/>
    <w:basedOn w:val="titulo"/>
    <w:rsid w:val="00A066BA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sid w:val="00A066BA"/>
    <w:rPr>
      <w:i/>
      <w:color w:val="0000FF"/>
    </w:rPr>
  </w:style>
  <w:style w:type="paragraph" w:customStyle="1" w:styleId="conteudo">
    <w:name w:val="conteudo"/>
    <w:basedOn w:val="Normal"/>
    <w:rsid w:val="00A066BA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A066BA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rsid w:val="00A066BA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A066BA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A066BA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A066BA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A066BA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A066BA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A066BA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A066BA"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rsid w:val="00A066B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sid w:val="00A066BA"/>
    <w:rPr>
      <w:sz w:val="20"/>
    </w:rPr>
  </w:style>
  <w:style w:type="character" w:styleId="Refdenotaderodap">
    <w:name w:val="footnote reference"/>
    <w:semiHidden/>
    <w:rsid w:val="00A066BA"/>
    <w:rPr>
      <w:vertAlign w:val="superscript"/>
    </w:rPr>
  </w:style>
  <w:style w:type="paragraph" w:customStyle="1" w:styleId="tabela">
    <w:name w:val="tabela"/>
    <w:basedOn w:val="Normal"/>
    <w:rsid w:val="00A066BA"/>
    <w:pPr>
      <w:jc w:val="left"/>
    </w:pPr>
    <w:rPr>
      <w:rFonts w:ascii="Arial" w:hAnsi="Arial"/>
      <w:sz w:val="20"/>
    </w:rPr>
  </w:style>
  <w:style w:type="paragraph" w:customStyle="1" w:styleId="Padro">
    <w:name w:val="Padrão"/>
    <w:rsid w:val="00A066BA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rsid w:val="00A066BA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rsid w:val="00A066BA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rsid w:val="00A066BA"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renciadorTGSI.com.b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46</TotalTime>
  <Pages>7</Pages>
  <Words>1336</Words>
  <Characters>7218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o Plano do projeto</vt:lpstr>
      <vt:lpstr>Template para o Plano do projeto</vt:lpstr>
    </vt:vector>
  </TitlesOfParts>
  <Company/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creator>aml</dc:creator>
  <cp:lastModifiedBy>Jefferson e Camila</cp:lastModifiedBy>
  <cp:revision>8</cp:revision>
  <cp:lastPrinted>2003-08-11T20:30:00Z</cp:lastPrinted>
  <dcterms:created xsi:type="dcterms:W3CDTF">2015-09-01T14:56:00Z</dcterms:created>
  <dcterms:modified xsi:type="dcterms:W3CDTF">2015-09-06T16:57:00Z</dcterms:modified>
</cp:coreProperties>
</file>